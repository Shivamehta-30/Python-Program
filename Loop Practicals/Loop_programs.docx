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ED378E" w:rsidR="00ED378E" w:rsidP="2D784235" w:rsidRDefault="00ED378E" w14:paraId="4413F493" wp14:textId="7AC26CF9">
      <w:pPr>
        <w:shd w:val="clear" w:color="auto" w:fill="FFFFFF" w:themeFill="background1"/>
        <w:spacing w:after="100" w:afterAutospacing="on" w:line="240" w:lineRule="auto"/>
        <w:rPr>
          <w:rFonts w:ascii="Segoe UI" w:hAnsi="Segoe UI" w:eastAsia="Times New Roman" w:cs="Segoe UI"/>
          <w:color w:val="auto"/>
          <w:sz w:val="24"/>
          <w:szCs w:val="24"/>
          <w:u w:val="none"/>
          <w:lang w:eastAsia="en-IN"/>
        </w:rPr>
      </w:pPr>
      <w:r w:rsidRPr="2D784235" w:rsidR="5DC5D777">
        <w:rPr>
          <w:rFonts w:ascii="Segoe UI" w:hAnsi="Segoe UI" w:eastAsia="Times New Roman" w:cs="Segoe UI"/>
          <w:b w:val="1"/>
          <w:bCs w:val="1"/>
          <w:color w:val="auto"/>
          <w:sz w:val="24"/>
          <w:szCs w:val="24"/>
          <w:u w:val="none"/>
          <w:lang w:eastAsia="en-IN"/>
        </w:rPr>
        <w:t>1</w:t>
      </w:r>
      <w:r w:rsidRPr="2D784235" w:rsidR="00ED378E">
        <w:rPr>
          <w:rFonts w:ascii="Segoe UI" w:hAnsi="Segoe UI" w:eastAsia="Times New Roman" w:cs="Segoe UI"/>
          <w:b w:val="1"/>
          <w:bCs w:val="1"/>
          <w:color w:val="auto"/>
          <w:sz w:val="24"/>
          <w:szCs w:val="24"/>
          <w:u w:val="none"/>
          <w:lang w:eastAsia="en-IN"/>
        </w:rPr>
        <w:t>. </w:t>
      </w:r>
      <w:r w:rsidRPr="2D784235" w:rsidR="00ED378E">
        <w:rPr>
          <w:rFonts w:ascii="Segoe UI" w:hAnsi="Segoe UI" w:eastAsia="Times New Roman" w:cs="Segoe UI"/>
          <w:color w:val="auto"/>
          <w:sz w:val="24"/>
          <w:szCs w:val="24"/>
          <w:u w:val="none"/>
          <w:lang w:eastAsia="en-IN"/>
        </w:rPr>
        <w:t>Write a program to print numbers from 1 to 10. </w:t>
      </w:r>
    </w:p>
    <w:p xmlns:wp14="http://schemas.microsoft.com/office/word/2010/wordml" w:rsidRPr="00ED378E" w:rsidR="00ED378E" w:rsidP="2D784235" w:rsidRDefault="00ED378E" w14:paraId="5B38FFC6" wp14:textId="77777777">
      <w:pPr>
        <w:shd w:val="clear" w:color="auto" w:fill="FFFFFF" w:themeFill="background1"/>
        <w:spacing w:after="100" w:afterAutospacing="on" w:line="240" w:lineRule="auto"/>
        <w:rPr>
          <w:rFonts w:ascii="Segoe UI" w:hAnsi="Segoe UI" w:eastAsia="Times New Roman" w:cs="Segoe UI"/>
          <w:color w:val="auto"/>
          <w:sz w:val="24"/>
          <w:szCs w:val="24"/>
          <w:u w:val="none"/>
          <w:lang w:eastAsia="en-IN"/>
        </w:rPr>
      </w:pPr>
      <w:r w:rsidRPr="2D784235" w:rsidR="00ED378E">
        <w:rPr>
          <w:rFonts w:ascii="Segoe UI" w:hAnsi="Segoe UI" w:eastAsia="Times New Roman" w:cs="Segoe UI"/>
          <w:b w:val="1"/>
          <w:bCs w:val="1"/>
          <w:color w:val="auto"/>
          <w:sz w:val="24"/>
          <w:szCs w:val="24"/>
          <w:u w:val="none"/>
          <w:lang w:eastAsia="en-IN"/>
        </w:rPr>
        <w:t>2. </w:t>
      </w:r>
      <w:r w:rsidRPr="2D784235" w:rsidR="00ED378E">
        <w:rPr>
          <w:rFonts w:ascii="Segoe UI" w:hAnsi="Segoe UI" w:eastAsia="Times New Roman" w:cs="Segoe UI"/>
          <w:color w:val="auto"/>
          <w:sz w:val="24"/>
          <w:szCs w:val="24"/>
          <w:u w:val="none"/>
          <w:lang w:eastAsia="en-IN"/>
        </w:rPr>
        <w:t xml:space="preserve">Write a program that asks the user for a positive integer value. The program should calculate the sum of all the integers from 1 up to the number entered. For example, if the user enters 20, the loop will find the sum of 1, 2, 3, </w:t>
      </w:r>
      <w:r w:rsidRPr="2D784235" w:rsidR="00ED378E">
        <w:rPr>
          <w:rFonts w:ascii="Segoe UI" w:hAnsi="Segoe UI" w:eastAsia="Times New Roman" w:cs="Segoe UI"/>
          <w:color w:val="auto"/>
          <w:sz w:val="24"/>
          <w:szCs w:val="24"/>
          <w:u w:val="none"/>
          <w:lang w:eastAsia="en-IN"/>
        </w:rPr>
        <w:t>4, ...</w:t>
      </w:r>
      <w:r w:rsidRPr="2D784235" w:rsidR="00ED378E">
        <w:rPr>
          <w:rFonts w:ascii="Segoe UI" w:hAnsi="Segoe UI" w:eastAsia="Times New Roman" w:cs="Segoe UI"/>
          <w:color w:val="auto"/>
          <w:sz w:val="24"/>
          <w:szCs w:val="24"/>
          <w:u w:val="none"/>
          <w:lang w:eastAsia="en-IN"/>
        </w:rPr>
        <w:t xml:space="preserve"> 20. </w:t>
      </w:r>
    </w:p>
    <w:p xmlns:wp14="http://schemas.microsoft.com/office/word/2010/wordml" w:rsidRPr="00ED378E" w:rsidR="00ED378E" w:rsidP="2D784235" w:rsidRDefault="00ED378E" w14:paraId="6B9A77F3" wp14:textId="3BF922C5">
      <w:pPr>
        <w:shd w:val="clear" w:color="auto" w:fill="FFFFFF" w:themeFill="background1"/>
        <w:spacing w:after="100" w:afterAutospacing="on" w:line="240" w:lineRule="auto"/>
        <w:rPr>
          <w:rFonts w:ascii="Segoe UI" w:hAnsi="Segoe UI" w:eastAsia="Times New Roman" w:cs="Segoe UI"/>
          <w:color w:val="auto"/>
          <w:sz w:val="24"/>
          <w:szCs w:val="24"/>
          <w:u w:val="none"/>
          <w:lang w:eastAsia="en-IN"/>
        </w:rPr>
      </w:pPr>
      <w:r w:rsidRPr="2D784235" w:rsidR="00ED378E">
        <w:rPr>
          <w:rFonts w:ascii="Segoe UI" w:hAnsi="Segoe UI" w:eastAsia="Times New Roman" w:cs="Segoe UI"/>
          <w:b w:val="1"/>
          <w:bCs w:val="1"/>
          <w:color w:val="auto"/>
          <w:sz w:val="24"/>
          <w:szCs w:val="24"/>
          <w:u w:val="none"/>
          <w:lang w:eastAsia="en-IN"/>
        </w:rPr>
        <w:t>3. </w:t>
      </w:r>
      <w:r w:rsidRPr="2D784235" w:rsidR="00ED378E">
        <w:rPr>
          <w:rFonts w:ascii="Segoe UI" w:hAnsi="Segoe UI" w:eastAsia="Times New Roman" w:cs="Segoe UI"/>
          <w:color w:val="auto"/>
          <w:sz w:val="24"/>
          <w:szCs w:val="24"/>
          <w:u w:val="none"/>
          <w:lang w:eastAsia="en-IN"/>
        </w:rPr>
        <w:t xml:space="preserve">Write a program that prompts the user to input a number and prints its </w:t>
      </w:r>
      <w:r w:rsidRPr="2D784235" w:rsidR="725A2FB8">
        <w:rPr>
          <w:rFonts w:ascii="Segoe UI" w:hAnsi="Segoe UI" w:eastAsia="Times New Roman" w:cs="Segoe UI"/>
          <w:color w:val="auto"/>
          <w:sz w:val="24"/>
          <w:szCs w:val="24"/>
          <w:u w:val="none"/>
          <w:lang w:eastAsia="en-IN"/>
        </w:rPr>
        <w:t>multiplication</w:t>
      </w:r>
      <w:r w:rsidRPr="2D784235" w:rsidR="00ED378E">
        <w:rPr>
          <w:rFonts w:ascii="Segoe UI" w:hAnsi="Segoe UI" w:eastAsia="Times New Roman" w:cs="Segoe UI"/>
          <w:color w:val="auto"/>
          <w:sz w:val="24"/>
          <w:szCs w:val="24"/>
          <w:u w:val="none"/>
          <w:lang w:eastAsia="en-IN"/>
        </w:rPr>
        <w:t xml:space="preserve"> table. </w:t>
      </w:r>
    </w:p>
    <w:p xmlns:wp14="http://schemas.microsoft.com/office/word/2010/wordml" w:rsidRPr="00ED378E" w:rsidR="00ED378E" w:rsidP="2D784235" w:rsidRDefault="00ED378E" w14:paraId="203C5C5A" wp14:textId="77777777">
      <w:pPr>
        <w:shd w:val="clear" w:color="auto" w:fill="FFFFFF" w:themeFill="background1"/>
        <w:spacing w:after="100" w:afterAutospacing="on" w:line="240" w:lineRule="auto"/>
        <w:rPr>
          <w:rFonts w:ascii="Segoe UI" w:hAnsi="Segoe UI" w:eastAsia="Times New Roman" w:cs="Segoe UI"/>
          <w:color w:val="auto"/>
          <w:sz w:val="24"/>
          <w:szCs w:val="24"/>
          <w:u w:val="none"/>
          <w:lang w:eastAsia="en-IN"/>
        </w:rPr>
      </w:pPr>
      <w:r w:rsidRPr="2D784235" w:rsidR="00ED378E">
        <w:rPr>
          <w:rFonts w:ascii="Segoe UI" w:hAnsi="Segoe UI" w:eastAsia="Times New Roman" w:cs="Segoe UI"/>
          <w:b w:val="1"/>
          <w:bCs w:val="1"/>
          <w:color w:val="auto"/>
          <w:sz w:val="24"/>
          <w:szCs w:val="24"/>
          <w:u w:val="none"/>
          <w:lang w:eastAsia="en-IN"/>
        </w:rPr>
        <w:t>4. </w:t>
      </w:r>
      <w:r w:rsidRPr="2D784235" w:rsidR="00ED378E">
        <w:rPr>
          <w:rFonts w:ascii="Segoe UI" w:hAnsi="Segoe UI" w:eastAsia="Times New Roman" w:cs="Segoe UI"/>
          <w:color w:val="auto"/>
          <w:sz w:val="24"/>
          <w:szCs w:val="24"/>
          <w:u w:val="none"/>
          <w:lang w:eastAsia="en-IN"/>
        </w:rPr>
        <w:t xml:space="preserve">Write a program that prompts the user to input a number and prints its factorial. The factorial of an integer n is defined as n! = 1 x 2 x 3 x ... x n; if n &gt; 0 = 1; if n = 0 For instance, 6! </w:t>
      </w:r>
      <w:r w:rsidRPr="2D784235" w:rsidR="00ED378E">
        <w:rPr>
          <w:rFonts w:ascii="Segoe UI" w:hAnsi="Segoe UI" w:eastAsia="Times New Roman" w:cs="Segoe UI"/>
          <w:color w:val="auto"/>
          <w:sz w:val="24"/>
          <w:szCs w:val="24"/>
          <w:u w:val="none"/>
          <w:lang w:eastAsia="en-IN"/>
        </w:rPr>
        <w:t>can</w:t>
      </w:r>
      <w:r w:rsidRPr="2D784235" w:rsidR="00ED378E">
        <w:rPr>
          <w:rFonts w:ascii="Segoe UI" w:hAnsi="Segoe UI" w:eastAsia="Times New Roman" w:cs="Segoe UI"/>
          <w:color w:val="auto"/>
          <w:sz w:val="24"/>
          <w:szCs w:val="24"/>
          <w:u w:val="none"/>
          <w:lang w:eastAsia="en-IN"/>
        </w:rPr>
        <w:t xml:space="preserve"> be calculated as 1 x 2 x 3 x 4 x 5 x 6. </w:t>
      </w:r>
    </w:p>
    <w:p xmlns:wp14="http://schemas.microsoft.com/office/word/2010/wordml" w:rsidRPr="00ED378E" w:rsidR="00ED378E" w:rsidP="2D784235" w:rsidRDefault="00ED378E" w14:paraId="6498531A" wp14:textId="77777777" wp14:noSpellErr="1">
      <w:pPr>
        <w:shd w:val="clear" w:color="auto" w:fill="FFFFFF" w:themeFill="background1"/>
        <w:spacing w:after="100" w:afterAutospacing="on" w:line="240" w:lineRule="auto"/>
        <w:rPr>
          <w:rFonts w:ascii="Segoe UI" w:hAnsi="Segoe UI" w:eastAsia="Times New Roman" w:cs="Segoe UI"/>
          <w:color w:val="auto"/>
          <w:sz w:val="24"/>
          <w:szCs w:val="24"/>
          <w:u w:val="none"/>
          <w:lang w:eastAsia="en-IN"/>
        </w:rPr>
      </w:pPr>
      <w:r w:rsidRPr="2D784235" w:rsidR="00ED378E">
        <w:rPr>
          <w:rFonts w:ascii="Segoe UI" w:hAnsi="Segoe UI" w:eastAsia="Times New Roman" w:cs="Segoe UI"/>
          <w:b w:val="1"/>
          <w:bCs w:val="1"/>
          <w:color w:val="auto"/>
          <w:sz w:val="24"/>
          <w:szCs w:val="24"/>
          <w:u w:val="none"/>
          <w:lang w:eastAsia="en-IN"/>
        </w:rPr>
        <w:t>5. </w:t>
      </w:r>
      <w:r w:rsidRPr="2D784235" w:rsidR="00ED378E">
        <w:rPr>
          <w:rFonts w:ascii="Segoe UI" w:hAnsi="Segoe UI" w:eastAsia="Times New Roman" w:cs="Segoe UI"/>
          <w:color w:val="auto"/>
          <w:sz w:val="24"/>
          <w:szCs w:val="24"/>
          <w:u w:val="none"/>
          <w:lang w:eastAsia="en-IN"/>
        </w:rPr>
        <w:t>Two numbers are entered through the keyboard. Write a program to find the value of one number raised to the power of another. </w:t>
      </w:r>
    </w:p>
    <w:p xmlns:wp14="http://schemas.microsoft.com/office/word/2010/wordml" w:rsidRPr="00ED378E" w:rsidR="00ED378E" w:rsidP="2D784235" w:rsidRDefault="00ED378E" w14:paraId="623D42D9" wp14:textId="77777777" wp14:noSpellErr="1">
      <w:pPr>
        <w:shd w:val="clear" w:color="auto" w:fill="FFFFFF" w:themeFill="background1"/>
        <w:spacing w:after="100" w:afterAutospacing="on" w:line="240" w:lineRule="auto"/>
        <w:rPr>
          <w:rFonts w:ascii="Segoe UI" w:hAnsi="Segoe UI" w:eastAsia="Times New Roman" w:cs="Segoe UI"/>
          <w:color w:val="auto"/>
          <w:sz w:val="24"/>
          <w:szCs w:val="24"/>
          <w:u w:val="none"/>
          <w:lang w:eastAsia="en-IN"/>
        </w:rPr>
      </w:pPr>
      <w:r w:rsidRPr="2D784235" w:rsidR="00ED378E">
        <w:rPr>
          <w:rFonts w:ascii="Segoe UI" w:hAnsi="Segoe UI" w:eastAsia="Times New Roman" w:cs="Segoe UI"/>
          <w:b w:val="1"/>
          <w:bCs w:val="1"/>
          <w:color w:val="auto"/>
          <w:sz w:val="24"/>
          <w:szCs w:val="24"/>
          <w:u w:val="none"/>
          <w:lang w:eastAsia="en-IN"/>
        </w:rPr>
        <w:t>6. </w:t>
      </w:r>
      <w:r w:rsidRPr="2D784235" w:rsidR="00ED378E">
        <w:rPr>
          <w:rFonts w:ascii="Segoe UI" w:hAnsi="Segoe UI" w:eastAsia="Times New Roman" w:cs="Segoe UI"/>
          <w:color w:val="auto"/>
          <w:sz w:val="24"/>
          <w:szCs w:val="24"/>
          <w:u w:val="none"/>
          <w:lang w:eastAsia="en-IN"/>
        </w:rPr>
        <w:t>Write a program that prompts the user to input a number and reverse its digits. For example, the reverse of 12345 is 54321; reverse of 5600 is 65. </w:t>
      </w:r>
    </w:p>
    <w:p xmlns:wp14="http://schemas.microsoft.com/office/word/2010/wordml" w:rsidRPr="00ED378E" w:rsidR="00ED378E" w:rsidP="2D784235" w:rsidRDefault="00ED378E" w14:paraId="16FF2B52" wp14:textId="77777777" wp14:noSpellErr="1">
      <w:pPr>
        <w:shd w:val="clear" w:color="auto" w:fill="FFFFFF" w:themeFill="background1"/>
        <w:spacing w:after="100" w:afterAutospacing="on" w:line="240" w:lineRule="auto"/>
        <w:rPr>
          <w:ins w:author="Unknown" w:id="1360829787"/>
          <w:rFonts w:ascii="Segoe UI" w:hAnsi="Segoe UI" w:eastAsia="Times New Roman" w:cs="Segoe UI"/>
          <w:color w:val="auto"/>
          <w:sz w:val="24"/>
          <w:szCs w:val="24"/>
          <w:u w:val="none"/>
          <w:lang w:eastAsia="en-IN"/>
        </w:rPr>
      </w:pPr>
      <w:ins w:author="Unknown" w:id="1918513080">
        <w:r w:rsidRPr="2D784235" w:rsidR="00ED378E">
          <w:rPr>
            <w:rFonts w:ascii="Segoe UI" w:hAnsi="Segoe UI" w:eastAsia="Times New Roman" w:cs="Segoe UI"/>
            <w:b w:val="1"/>
            <w:bCs w:val="1"/>
            <w:color w:val="auto"/>
            <w:sz w:val="24"/>
            <w:szCs w:val="24"/>
            <w:u w:val="none"/>
            <w:lang w:eastAsia="en-IN"/>
          </w:rPr>
          <w:t>7. </w:t>
        </w:r>
        <w:r w:rsidRPr="2D784235" w:rsidR="00ED378E">
          <w:rPr>
            <w:rFonts w:ascii="Segoe UI" w:hAnsi="Segoe UI" w:eastAsia="Times New Roman" w:cs="Segoe UI"/>
            <w:color w:val="auto"/>
            <w:sz w:val="24"/>
            <w:szCs w:val="24"/>
            <w:u w:val="none"/>
            <w:lang w:eastAsia="en-IN"/>
          </w:rPr>
          <w:t>Write a program that asks the user to input a positive integer. Your program should find and display the sum of digits of number. For example, sum of digits of numbe</w:t>
        </w:r>
        <w:r w:rsidRPr="2D784235" w:rsidR="00ED378E">
          <w:rPr>
            <w:rFonts w:ascii="Segoe UI" w:hAnsi="Segoe UI" w:eastAsia="Times New Roman" w:cs="Segoe UI"/>
            <w:color w:val="auto"/>
            <w:sz w:val="24"/>
            <w:szCs w:val="24"/>
            <w:u w:val="none"/>
            <w:lang w:eastAsia="en-IN"/>
          </w:rPr>
          <w:t>r 32518 is 3+2+5+1+8 = 19. </w:t>
        </w:r>
        <w:r/>
        <w:bookmarkStart w:name="_GoBack" w:id="2"/>
        <w:r/>
        <w:bookmarkEnd w:id="2"/>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"https://www.pyforschool.com/assignment/loops/sum-of-digits.html" </w:instrText>
        </w:r>
      </w:ins>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p>
    <w:p xmlns:wp14="http://schemas.microsoft.com/office/word/2010/wordml" w:rsidRPr="00ED378E" w:rsidR="00ED378E" w:rsidP="2D784235" w:rsidRDefault="00ED378E" w14:paraId="21D934A6" wp14:textId="77777777">
      <w:pPr>
        <w:shd w:val="clear" w:color="auto" w:fill="FFFFFF" w:themeFill="background1"/>
        <w:spacing w:after="100" w:afterAutospacing="on" w:line="240" w:lineRule="auto"/>
        <w:rPr>
          <w:ins w:author="Unknown" w:id="112763085"/>
          <w:rFonts w:ascii="Segoe UI" w:hAnsi="Segoe UI" w:eastAsia="Times New Roman" w:cs="Segoe UI"/>
          <w:color w:val="auto"/>
          <w:sz w:val="24"/>
          <w:szCs w:val="24"/>
          <w:u w:val="none"/>
          <w:lang w:eastAsia="en-IN"/>
        </w:rPr>
      </w:pPr>
      <w:ins w:author="Unknown" w:id="1468987962">
        <w:r w:rsidRPr="2D784235" w:rsidR="00ED378E">
          <w:rPr>
            <w:rFonts w:ascii="Segoe UI" w:hAnsi="Segoe UI" w:eastAsia="Times New Roman" w:cs="Segoe UI"/>
            <w:b w:val="1"/>
            <w:bCs w:val="1"/>
            <w:color w:val="auto"/>
            <w:sz w:val="24"/>
            <w:szCs w:val="24"/>
            <w:u w:val="none"/>
            <w:lang w:eastAsia="en-IN"/>
          </w:rPr>
          <w:t>8. </w:t>
        </w:r>
        <w:r w:rsidRPr="2D784235" w:rsidR="00ED378E">
          <w:rPr>
            <w:rFonts w:ascii="Segoe UI" w:hAnsi="Segoe UI" w:eastAsia="Times New Roman" w:cs="Segoe UI"/>
            <w:color w:val="auto"/>
            <w:sz w:val="24"/>
            <w:szCs w:val="24"/>
            <w:u w:val="none"/>
            <w:lang w:eastAsia="en-IN"/>
          </w:rPr>
          <w:t xml:space="preserve">A palindromic number is a number that remains the same when its digits are reversed. </w:t>
        </w:r>
        <w:r w:rsidRPr="2D784235" w:rsidR="00ED378E">
          <w:rPr>
            <w:rFonts w:ascii="Segoe UI" w:hAnsi="Segoe UI" w:eastAsia="Times New Roman" w:cs="Segoe UI"/>
            <w:color w:val="auto"/>
            <w:sz w:val="24"/>
            <w:szCs w:val="24"/>
            <w:u w:val="none"/>
            <w:lang w:eastAsia="en-IN"/>
          </w:rPr>
          <w:t>For example, 16461.</w:t>
        </w:r>
        <w:r w:rsidRPr="2D784235" w:rsidR="00ED378E">
          <w:rPr>
            <w:rFonts w:ascii="Segoe UI" w:hAnsi="Segoe UI" w:eastAsia="Times New Roman" w:cs="Segoe UI"/>
            <w:color w:val="auto"/>
            <w:sz w:val="24"/>
            <w:szCs w:val="24"/>
            <w:u w:val="none"/>
            <w:lang w:eastAsia="en-IN"/>
          </w:rPr>
          <w:t xml:space="preserve"> Write a program that prompts the user to input a number and determine whether the number is palindrome or not. </w:t>
        </w:r>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"https://www.pyforschool.com/assignment/loops/palindrome-number.html" </w:instrText>
        </w:r>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ins>
    </w:p>
    <w:p xmlns:wp14="http://schemas.microsoft.com/office/word/2010/wordml" w:rsidRPr="00ED378E" w:rsidR="00ED378E" w:rsidP="2D784235" w:rsidRDefault="00ED378E" w14:paraId="327F2646" wp14:textId="77777777" wp14:noSpellErr="1">
      <w:pPr>
        <w:shd w:val="clear" w:color="auto" w:fill="FFFFFF" w:themeFill="background1"/>
        <w:spacing w:after="100" w:afterAutospacing="on" w:line="240" w:lineRule="auto"/>
        <w:rPr>
          <w:ins w:author="Unknown" w:id="1809729271"/>
          <w:rFonts w:ascii="Segoe UI" w:hAnsi="Segoe UI" w:eastAsia="Times New Roman" w:cs="Segoe UI"/>
          <w:color w:val="auto"/>
          <w:sz w:val="24"/>
          <w:szCs w:val="24"/>
          <w:u w:val="none"/>
          <w:lang w:eastAsia="en-IN"/>
        </w:rPr>
      </w:pPr>
      <w:ins w:author="Unknown" w:id="1452844957">
        <w:r w:rsidRPr="2D784235" w:rsidR="00ED378E">
          <w:rPr>
            <w:rFonts w:ascii="Segoe UI" w:hAnsi="Segoe UI" w:eastAsia="Times New Roman" w:cs="Segoe UI"/>
            <w:b w:val="1"/>
            <w:bCs w:val="1"/>
            <w:color w:val="auto"/>
            <w:sz w:val="24"/>
            <w:szCs w:val="24"/>
            <w:u w:val="none"/>
            <w:lang w:eastAsia="en-IN"/>
          </w:rPr>
          <w:t>9. </w:t>
        </w:r>
        <w:r w:rsidRPr="2D784235" w:rsidR="00ED378E">
          <w:rPr>
            <w:rFonts w:ascii="Segoe UI" w:hAnsi="Segoe UI" w:eastAsia="Times New Roman" w:cs="Segoe UI"/>
            <w:color w:val="auto"/>
            <w:sz w:val="24"/>
            <w:szCs w:val="24"/>
            <w:u w:val="none"/>
            <w:lang w:eastAsia="en-IN"/>
          </w:rPr>
          <w:t>Write a program that prompts the user to input a decimal integer and display its binary equivalent. </w:t>
        </w:r>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"https://www.pyforschool.com/assignment/loops/decimal-to-binary.html" </w:instrText>
        </w:r>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ins>
    </w:p>
    <w:p xmlns:wp14="http://schemas.microsoft.com/office/word/2010/wordml" w:rsidRPr="00ED378E" w:rsidR="00ED378E" w:rsidP="2D784235" w:rsidRDefault="00ED378E" w14:paraId="6D4C3836" wp14:textId="77777777" wp14:noSpellErr="1">
      <w:pPr>
        <w:shd w:val="clear" w:color="auto" w:fill="FFFFFF" w:themeFill="background1"/>
        <w:spacing w:after="100" w:afterAutospacing="on" w:line="240" w:lineRule="auto"/>
        <w:rPr>
          <w:ins w:author="Unknown" w:id="1066049084"/>
          <w:rFonts w:ascii="Segoe UI" w:hAnsi="Segoe UI" w:eastAsia="Times New Roman" w:cs="Segoe UI"/>
          <w:color w:val="auto"/>
          <w:sz w:val="24"/>
          <w:szCs w:val="24"/>
          <w:u w:val="none"/>
          <w:lang w:eastAsia="en-IN"/>
        </w:rPr>
      </w:pPr>
      <w:ins w:author="Unknown" w:id="283011337">
        <w:r w:rsidRPr="2D784235" w:rsidR="00ED378E">
          <w:rPr>
            <w:rFonts w:ascii="Segoe UI" w:hAnsi="Segoe UI" w:eastAsia="Times New Roman" w:cs="Segoe UI"/>
            <w:b w:val="1"/>
            <w:bCs w:val="1"/>
            <w:color w:val="auto"/>
            <w:sz w:val="24"/>
            <w:szCs w:val="24"/>
            <w:u w:val="none"/>
            <w:lang w:eastAsia="en-IN"/>
          </w:rPr>
          <w:t>10. </w:t>
        </w:r>
        <w:r w:rsidRPr="2D784235" w:rsidR="00ED378E">
          <w:rPr>
            <w:rFonts w:ascii="Segoe UI" w:hAnsi="Segoe UI" w:eastAsia="Times New Roman" w:cs="Segoe UI"/>
            <w:color w:val="auto"/>
            <w:sz w:val="24"/>
            <w:szCs w:val="24"/>
            <w:u w:val="none"/>
            <w:lang w:eastAsia="en-IN"/>
          </w:rPr>
          <w:t>Write a program that prompts the user to input a binary number and display its decimal equivalent. </w:t>
        </w:r>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"https://www.pyforschool.com/assignment/loops/binary-to-decimal.html" </w:instrText>
        </w:r>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ins>
    </w:p>
    <w:p xmlns:wp14="http://schemas.microsoft.com/office/word/2010/wordml" w:rsidRPr="00ED378E" w:rsidR="00ED378E" w:rsidP="2D784235" w:rsidRDefault="00ED378E" w14:paraId="79198EC6" wp14:textId="77777777">
      <w:pPr>
        <w:shd w:val="clear" w:color="auto" w:fill="FFFFFF" w:themeFill="background1"/>
        <w:spacing w:after="100" w:afterAutospacing="on" w:line="240" w:lineRule="auto"/>
        <w:rPr>
          <w:ins w:author="Unknown" w:id="1252545900"/>
          <w:rFonts w:ascii="Segoe UI" w:hAnsi="Segoe UI" w:eastAsia="Times New Roman" w:cs="Segoe UI"/>
          <w:color w:val="auto"/>
          <w:sz w:val="24"/>
          <w:szCs w:val="24"/>
          <w:u w:val="none"/>
          <w:lang w:eastAsia="en-IN"/>
        </w:rPr>
      </w:pPr>
      <w:ins w:author="Unknown" w:id="304692698">
        <w:r w:rsidRPr="2D784235" w:rsidR="00ED378E">
          <w:rPr>
            <w:rFonts w:ascii="Segoe UI" w:hAnsi="Segoe UI" w:eastAsia="Times New Roman" w:cs="Segoe UI"/>
            <w:b w:val="1"/>
            <w:bCs w:val="1"/>
            <w:color w:val="auto"/>
            <w:sz w:val="24"/>
            <w:szCs w:val="24"/>
            <w:u w:val="none"/>
            <w:lang w:eastAsia="en-IN"/>
          </w:rPr>
          <w:t>11. </w:t>
        </w:r>
        <w:r w:rsidRPr="2D784235" w:rsidR="00ED378E">
          <w:rPr>
            <w:rFonts w:ascii="Segoe UI" w:hAnsi="Segoe UI" w:eastAsia="Times New Roman" w:cs="Segoe UI"/>
            <w:color w:val="auto"/>
            <w:sz w:val="24"/>
            <w:szCs w:val="24"/>
            <w:u w:val="none"/>
            <w:lang w:eastAsia="en-IN"/>
          </w:rPr>
          <w:t xml:space="preserve">Write a program that prompts the user to input a positive integer. It should then output a message indicating whether the number is a prime number. A prime number is a number that is evenly divisible only by itself and 1. For example, the number 5 is </w:t>
        </w:r>
        <w:r w:rsidRPr="2D784235" w:rsidR="00ED378E">
          <w:rPr>
            <w:rFonts w:ascii="Segoe UI" w:hAnsi="Segoe UI" w:eastAsia="Times New Roman" w:cs="Segoe UI"/>
            <w:color w:val="auto"/>
            <w:sz w:val="24"/>
            <w:szCs w:val="24"/>
            <w:u w:val="none"/>
            <w:lang w:eastAsia="en-IN"/>
          </w:rPr>
          <w:t>prime</w:t>
        </w:r>
        <w:r w:rsidRPr="2D784235" w:rsidR="00ED378E">
          <w:rPr>
            <w:rFonts w:ascii="Segoe UI" w:hAnsi="Segoe UI" w:eastAsia="Times New Roman" w:cs="Segoe UI"/>
            <w:color w:val="auto"/>
            <w:sz w:val="24"/>
            <w:szCs w:val="24"/>
            <w:u w:val="none"/>
            <w:lang w:eastAsia="en-IN"/>
          </w:rPr>
          <w:t xml:space="preserve"> because it can be evenly divided only by 1 and 5. The number 6, however, is not prime because it can be divided evenly by </w:t>
        </w:r>
        <w:r w:rsidRPr="2D784235" w:rsidR="00ED378E">
          <w:rPr>
            <w:rFonts w:ascii="Segoe UI" w:hAnsi="Segoe UI" w:eastAsia="Times New Roman" w:cs="Segoe UI"/>
            <w:color w:val="auto"/>
            <w:sz w:val="24"/>
            <w:szCs w:val="24"/>
            <w:u w:val="none"/>
            <w:lang w:eastAsia="en-IN"/>
          </w:rPr>
          <w:t>I</w:t>
        </w:r>
        <w:r w:rsidRPr="2D784235" w:rsidR="00ED378E">
          <w:rPr>
            <w:rFonts w:ascii="Segoe UI" w:hAnsi="Segoe UI" w:eastAsia="Times New Roman" w:cs="Segoe UI"/>
            <w:color w:val="auto"/>
            <w:sz w:val="24"/>
            <w:szCs w:val="24"/>
            <w:u w:val="none"/>
            <w:lang w:eastAsia="en-IN"/>
          </w:rPr>
          <w:t>, 2, 3, and 6. </w:t>
        </w:r>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"https://www.pyforschool.com/assignment/loops/prime-number.html" </w:instrText>
        </w:r>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ins>
    </w:p>
    <w:p xmlns:wp14="http://schemas.microsoft.com/office/word/2010/wordml" w:rsidRPr="00ED378E" w:rsidR="00ED378E" w:rsidP="2D784235" w:rsidRDefault="00ED378E" w14:paraId="07B82CFE" wp14:textId="77777777">
      <w:pPr>
        <w:shd w:val="clear" w:color="auto" w:fill="FFFFFF" w:themeFill="background1"/>
        <w:spacing w:after="100" w:afterAutospacing="on" w:line="240" w:lineRule="auto"/>
        <w:rPr>
          <w:ins w:author="Unknown" w:id="1359451775"/>
          <w:rFonts w:ascii="Segoe UI" w:hAnsi="Segoe UI" w:eastAsia="Times New Roman" w:cs="Segoe UI"/>
          <w:color w:val="auto"/>
          <w:sz w:val="24"/>
          <w:szCs w:val="24"/>
          <w:u w:val="none"/>
          <w:lang w:eastAsia="en-IN"/>
        </w:rPr>
      </w:pPr>
      <w:ins w:author="Unknown" w:id="1498092679">
        <w:r w:rsidRPr="2D784235" w:rsidR="00ED378E">
          <w:rPr>
            <w:rFonts w:ascii="Segoe UI" w:hAnsi="Segoe UI" w:eastAsia="Times New Roman" w:cs="Segoe UI"/>
            <w:b w:val="1"/>
            <w:bCs w:val="1"/>
            <w:color w:val="auto"/>
            <w:sz w:val="24"/>
            <w:szCs w:val="24"/>
            <w:u w:val="none"/>
            <w:lang w:eastAsia="en-IN"/>
          </w:rPr>
          <w:t>12. </w:t>
        </w:r>
        <w:r w:rsidRPr="2D784235" w:rsidR="00ED378E">
          <w:rPr>
            <w:rFonts w:ascii="Segoe UI" w:hAnsi="Segoe UI" w:eastAsia="Times New Roman" w:cs="Segoe UI"/>
            <w:color w:val="auto"/>
            <w:sz w:val="24"/>
            <w:szCs w:val="24"/>
            <w:u w:val="none"/>
            <w:lang w:eastAsia="en-IN"/>
          </w:rPr>
          <w:t xml:space="preserve">Write a program that prompts the user to input two numbers and display its HCF. The Highest Common Factor (HCF) also called the Greatest Common Divisor (GCD) of two whole </w:t>
        </w:r>
        <w:r w:rsidRPr="2D784235" w:rsidR="00ED378E">
          <w:rPr>
            <w:rFonts w:ascii="Segoe UI" w:hAnsi="Segoe UI" w:eastAsia="Times New Roman" w:cs="Segoe UI"/>
            <w:color w:val="auto"/>
            <w:sz w:val="24"/>
            <w:szCs w:val="24"/>
            <w:u w:val="none"/>
            <w:lang w:eastAsia="en-IN"/>
          </w:rPr>
          <w:t>numbers,</w:t>
        </w:r>
        <w:r w:rsidRPr="2D784235" w:rsidR="00ED378E">
          <w:rPr>
            <w:rFonts w:ascii="Segoe UI" w:hAnsi="Segoe UI" w:eastAsia="Times New Roman" w:cs="Segoe UI"/>
            <w:color w:val="auto"/>
            <w:sz w:val="24"/>
            <w:szCs w:val="24"/>
            <w:u w:val="none"/>
            <w:lang w:eastAsia="en-IN"/>
          </w:rPr>
          <w:t xml:space="preserve"> is the largest whole number that's a factor of both of them. </w:t>
        </w:r>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"https://www.pyforschool.com/assignment/loops/hcf-gcd.html" </w:instrText>
        </w:r>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ins>
    </w:p>
    <w:p xmlns:wp14="http://schemas.microsoft.com/office/word/2010/wordml" w:rsidRPr="00ED378E" w:rsidR="00ED378E" w:rsidP="2D784235" w:rsidRDefault="00ED378E" w14:paraId="78E58C22" wp14:textId="77777777" wp14:noSpellErr="1">
      <w:pPr>
        <w:shd w:val="clear" w:color="auto" w:fill="FFFFFF" w:themeFill="background1"/>
        <w:spacing w:after="100" w:afterAutospacing="on" w:line="240" w:lineRule="auto"/>
        <w:rPr>
          <w:ins w:author="Unknown" w:id="357083594"/>
          <w:rFonts w:ascii="Segoe UI" w:hAnsi="Segoe UI" w:eastAsia="Times New Roman" w:cs="Segoe UI"/>
          <w:color w:val="auto"/>
          <w:sz w:val="24"/>
          <w:szCs w:val="24"/>
          <w:u w:val="none"/>
          <w:lang w:eastAsia="en-IN"/>
        </w:rPr>
      </w:pPr>
      <w:ins w:author="Unknown" w:id="341841120">
        <w:r w:rsidRPr="2D784235" w:rsidR="00ED378E">
          <w:rPr>
            <w:rFonts w:ascii="Segoe UI" w:hAnsi="Segoe UI" w:eastAsia="Times New Roman" w:cs="Segoe UI"/>
            <w:b w:val="1"/>
            <w:bCs w:val="1"/>
            <w:color w:val="auto"/>
            <w:sz w:val="24"/>
            <w:szCs w:val="24"/>
            <w:u w:val="none"/>
            <w:lang w:eastAsia="en-IN"/>
          </w:rPr>
          <w:t>13. </w:t>
        </w:r>
        <w:r w:rsidRPr="2D784235" w:rsidR="00ED378E">
          <w:rPr>
            <w:rFonts w:ascii="Segoe UI" w:hAnsi="Segoe UI" w:eastAsia="Times New Roman" w:cs="Segoe UI"/>
            <w:color w:val="auto"/>
            <w:sz w:val="24"/>
            <w:szCs w:val="24"/>
            <w:u w:val="none"/>
            <w:lang w:eastAsia="en-IN"/>
          </w:rPr>
          <w:t>Write a program to enter the numbers till the user wants and at the end it should display the count of positive, negative and zeros entered. </w:t>
        </w:r>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"https://www.pyforschool.com/assignment/loops/positive-negative-zero.html" </w:instrText>
        </w:r>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ins>
    </w:p>
    <w:p xmlns:wp14="http://schemas.microsoft.com/office/word/2010/wordml" w:rsidRPr="00ED378E" w:rsidR="00ED378E" w:rsidP="2D784235" w:rsidRDefault="00ED378E" w14:paraId="4B958DDF" wp14:textId="77777777" wp14:noSpellErr="1">
      <w:pPr>
        <w:shd w:val="clear" w:color="auto" w:fill="FFFFFF" w:themeFill="background1"/>
        <w:spacing w:after="100" w:afterAutospacing="on" w:line="240" w:lineRule="auto"/>
        <w:rPr>
          <w:ins w:author="Unknown" w:id="1814220791"/>
          <w:rFonts w:ascii="Segoe UI" w:hAnsi="Segoe UI" w:eastAsia="Times New Roman" w:cs="Segoe UI"/>
          <w:color w:val="auto"/>
          <w:sz w:val="24"/>
          <w:szCs w:val="24"/>
          <w:u w:val="none"/>
          <w:lang w:eastAsia="en-IN"/>
        </w:rPr>
      </w:pPr>
      <w:ins w:author="Unknown" w:id="623091250">
        <w:r w:rsidRPr="2D784235" w:rsidR="00ED378E">
          <w:rPr>
            <w:rFonts w:ascii="Segoe UI" w:hAnsi="Segoe UI" w:eastAsia="Times New Roman" w:cs="Segoe UI"/>
            <w:b w:val="1"/>
            <w:bCs w:val="1"/>
            <w:color w:val="auto"/>
            <w:sz w:val="24"/>
            <w:szCs w:val="24"/>
            <w:u w:val="none"/>
            <w:lang w:eastAsia="en-IN"/>
          </w:rPr>
          <w:t>14. </w:t>
        </w:r>
        <w:r w:rsidRPr="2D784235" w:rsidR="00ED378E">
          <w:rPr>
            <w:rFonts w:ascii="Segoe UI" w:hAnsi="Segoe UI" w:eastAsia="Times New Roman" w:cs="Segoe UI"/>
            <w:color w:val="auto"/>
            <w:sz w:val="24"/>
            <w:szCs w:val="24"/>
            <w:u w:val="none"/>
            <w:lang w:eastAsia="en-IN"/>
          </w:rPr>
          <w:t>Write a program to enter the numbers till the user wants and at the end the program should display the largest and smallest numbers entered. </w:t>
        </w:r>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"https://www.pyforschool.com/assignment/loops/maximum-minium.html" </w:instrText>
        </w:r>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ins>
    </w:p>
    <w:p xmlns:wp14="http://schemas.microsoft.com/office/word/2010/wordml" w:rsidRPr="00ED378E" w:rsidR="00ED378E" w:rsidP="2D784235" w:rsidRDefault="00ED378E" w14:paraId="3983E11C" wp14:textId="77777777" wp14:noSpellErr="1">
      <w:pPr>
        <w:shd w:val="clear" w:color="auto" w:fill="FFFFFF" w:themeFill="background1"/>
        <w:spacing w:after="100" w:afterAutospacing="on" w:line="240" w:lineRule="auto"/>
        <w:rPr>
          <w:ins w:author="Unknown" w:id="1640167241"/>
          <w:rFonts w:ascii="Segoe UI" w:hAnsi="Segoe UI" w:eastAsia="Times New Roman" w:cs="Segoe UI"/>
          <w:color w:val="auto"/>
          <w:sz w:val="24"/>
          <w:szCs w:val="24"/>
          <w:u w:val="none"/>
          <w:lang w:eastAsia="en-IN"/>
        </w:rPr>
      </w:pPr>
      <w:ins w:author="Unknown" w:id="2050571690">
        <w:r w:rsidRPr="2D784235" w:rsidR="00ED378E">
          <w:rPr>
            <w:rFonts w:ascii="Segoe UI" w:hAnsi="Segoe UI" w:eastAsia="Times New Roman" w:cs="Segoe UI"/>
            <w:b w:val="1"/>
            <w:bCs w:val="1"/>
            <w:color w:val="auto"/>
            <w:sz w:val="24"/>
            <w:szCs w:val="24"/>
            <w:u w:val="none"/>
            <w:lang w:eastAsia="en-IN"/>
          </w:rPr>
          <w:t>15. </w:t>
        </w:r>
        <w:r w:rsidRPr="2D784235" w:rsidR="00ED378E">
          <w:rPr>
            <w:rFonts w:ascii="Segoe UI" w:hAnsi="Segoe UI" w:eastAsia="Times New Roman" w:cs="Segoe UI"/>
            <w:color w:val="auto"/>
            <w:sz w:val="24"/>
            <w:szCs w:val="24"/>
            <w:u w:val="none"/>
            <w:lang w:eastAsia="en-IN"/>
          </w:rPr>
          <w:t>An Armstrong number of three digits is an integer such that the sum of the cubes of its digits is equal to the number itself. For example, 371 is an Armstrong number since 33 + 73 + 13 = 371. Write a program to find all Armstrong number in the range of 0 and 999 </w:t>
        </w:r>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"https://www.pyforschool.com/assignment/loops/armstrong-number.html" </w:instrText>
        </w:r>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ins>
    </w:p>
    <w:p xmlns:wp14="http://schemas.microsoft.com/office/word/2010/wordml" w:rsidRPr="00ED378E" w:rsidR="00ED378E" w:rsidP="2D784235" w:rsidRDefault="00ED378E" w14:paraId="10BFCA3A" wp14:textId="77777777">
      <w:pPr>
        <w:shd w:val="clear" w:color="auto" w:fill="FFFFFF" w:themeFill="background1"/>
        <w:spacing w:after="100" w:afterAutospacing="on" w:line="240" w:lineRule="auto"/>
        <w:rPr>
          <w:ins w:author="Unknown" w:id="1513559405"/>
          <w:rFonts w:ascii="Segoe UI" w:hAnsi="Segoe UI" w:eastAsia="Times New Roman" w:cs="Segoe UI"/>
          <w:color w:val="auto"/>
          <w:sz w:val="24"/>
          <w:szCs w:val="24"/>
          <w:u w:val="none"/>
          <w:lang w:eastAsia="en-IN"/>
        </w:rPr>
      </w:pPr>
      <w:ins w:author="Unknown" w:id="509228702">
        <w:r w:rsidRPr="2D784235" w:rsidR="00ED378E">
          <w:rPr>
            <w:rFonts w:ascii="Segoe UI" w:hAnsi="Segoe UI" w:eastAsia="Times New Roman" w:cs="Segoe UI"/>
            <w:b w:val="1"/>
            <w:bCs w:val="1"/>
            <w:color w:val="auto"/>
            <w:sz w:val="24"/>
            <w:szCs w:val="24"/>
            <w:u w:val="none"/>
            <w:lang w:eastAsia="en-IN"/>
          </w:rPr>
          <w:t>16. </w:t>
        </w:r>
        <w:r w:rsidRPr="2D784235" w:rsidR="00ED378E">
          <w:rPr>
            <w:rFonts w:ascii="Segoe UI" w:hAnsi="Segoe UI" w:eastAsia="Times New Roman" w:cs="Segoe UI"/>
            <w:color w:val="auto"/>
            <w:sz w:val="24"/>
            <w:szCs w:val="24"/>
            <w:u w:val="none"/>
            <w:lang w:eastAsia="en-IN"/>
          </w:rPr>
          <w:t>Write a program to obtain the first 25 numbers of a Fibonacci sequence. In a Fibonacci sequence the sum of two successive terms gives the third term. Following are the first few terms of the Fibonacci sequence</w:t>
        </w:r>
        <w:r w:rsidRPr="2D784235" w:rsidR="00ED378E">
          <w:rPr>
            <w:rFonts w:ascii="Segoe UI" w:hAnsi="Segoe UI" w:eastAsia="Times New Roman" w:cs="Segoe UI"/>
            <w:color w:val="auto"/>
            <w:sz w:val="24"/>
            <w:szCs w:val="24"/>
            <w:u w:val="none"/>
            <w:lang w:eastAsia="en-IN"/>
          </w:rPr>
          <w:t>:</w:t>
        </w:r>
      </w:ins>
      <w:r>
        <w:br/>
      </w:r>
      <w:ins w:author="Unknown" w:id="612520947">
        <w:r w:rsidRPr="2D784235" w:rsidR="00ED378E">
          <w:rPr>
            <w:rFonts w:ascii="Segoe UI" w:hAnsi="Segoe UI" w:eastAsia="Times New Roman" w:cs="Segoe UI"/>
            <w:color w:val="auto"/>
            <w:sz w:val="24"/>
            <w:szCs w:val="24"/>
            <w:u w:val="none"/>
            <w:lang w:eastAsia="en-IN"/>
          </w:rPr>
          <w:t>0 1 1 2 3 5 8 13 21 34 55 89... </w:t>
        </w:r>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"https://www.pyforschool.com/assignment/loops/fibonacci.html" </w:instrText>
        </w:r>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ins>
    </w:p>
    <w:p xmlns:wp14="http://schemas.microsoft.com/office/word/2010/wordml" w:rsidRPr="00ED378E" w:rsidR="00ED378E" w:rsidP="2D784235" w:rsidRDefault="00ED378E" w14:paraId="3B9DF6E2" wp14:textId="77777777">
      <w:pPr>
        <w:shd w:val="clear" w:color="auto" w:fill="FFFFFF" w:themeFill="background1"/>
        <w:spacing w:after="100" w:afterAutospacing="on" w:line="240" w:lineRule="auto"/>
        <w:rPr>
          <w:ins w:author="Unknown" w:id="1313043475"/>
          <w:rFonts w:ascii="Segoe UI" w:hAnsi="Segoe UI" w:eastAsia="Times New Roman" w:cs="Segoe UI"/>
          <w:color w:val="auto"/>
          <w:sz w:val="24"/>
          <w:szCs w:val="24"/>
          <w:u w:val="none"/>
          <w:lang w:eastAsia="en-IN"/>
        </w:rPr>
      </w:pPr>
      <w:ins w:author="Unknown" w:id="1709684229">
        <w:r w:rsidRPr="2D784235" w:rsidR="00ED378E">
          <w:rPr>
            <w:rFonts w:ascii="Segoe UI" w:hAnsi="Segoe UI" w:eastAsia="Times New Roman" w:cs="Segoe UI"/>
            <w:b w:val="1"/>
            <w:bCs w:val="1"/>
            <w:color w:val="auto"/>
            <w:sz w:val="24"/>
            <w:szCs w:val="24"/>
            <w:u w:val="none"/>
            <w:lang w:eastAsia="en-IN"/>
          </w:rPr>
          <w:t>17. </w:t>
        </w:r>
        <w:r w:rsidRPr="2D784235" w:rsidR="00ED378E">
          <w:rPr>
            <w:rFonts w:ascii="Segoe UI" w:hAnsi="Segoe UI" w:eastAsia="Times New Roman" w:cs="Segoe UI"/>
            <w:color w:val="auto"/>
            <w:sz w:val="24"/>
            <w:szCs w:val="24"/>
            <w:u w:val="none"/>
            <w:lang w:eastAsia="en-IN"/>
          </w:rPr>
          <w:t xml:space="preserve">Write a program to add first seven terms of the following series using </w:t>
        </w:r>
        <w:r w:rsidRPr="2D784235" w:rsidR="00ED378E">
          <w:rPr>
            <w:rFonts w:ascii="Segoe UI" w:hAnsi="Segoe UI" w:eastAsia="Times New Roman" w:cs="Segoe UI"/>
            <w:color w:val="auto"/>
            <w:sz w:val="24"/>
            <w:szCs w:val="24"/>
            <w:u w:val="none"/>
            <w:lang w:eastAsia="en-IN"/>
          </w:rPr>
          <w:t>a for</w:t>
        </w:r>
        <w:r w:rsidRPr="2D784235" w:rsidR="00ED378E">
          <w:rPr>
            <w:rFonts w:ascii="Segoe UI" w:hAnsi="Segoe UI" w:eastAsia="Times New Roman" w:cs="Segoe UI"/>
            <w:color w:val="auto"/>
            <w:sz w:val="24"/>
            <w:szCs w:val="24"/>
            <w:u w:val="none"/>
            <w:lang w:eastAsia="en-IN"/>
          </w:rPr>
          <w:t xml:space="preserve"> loop:</w:t>
        </w:r>
      </w:ins>
      <w:r>
        <w:br/>
      </w:r>
      <w:r w:rsidR="00ED378E">
        <w:drawing>
          <wp:inline xmlns:wp14="http://schemas.microsoft.com/office/word/2010/wordprocessingDrawing" wp14:editId="5037C2E0" wp14:anchorId="59B938CF">
            <wp:extent cx="1428750" cy="695325"/>
            <wp:effectExtent l="0" t="0" r="0" b="9525"/>
            <wp:docPr id="2" name="Picture 2" descr="https://www.pyforschool.com/assignment/images/sum-of-series.jpg" title=""/>
            <wp:cNvGraphicFramePr>
              <a:graphicFrameLocks noChangeAspect="1"/>
            </wp:cNvGraphicFramePr>
            <a:graphic>
              <a:graphicData uri="http://schemas.openxmlformats.org/drawingml/2006/picture">
                <pic:pic>
                  <pic:nvPicPr>
                    <pic:cNvPr id="0" name="Picture 2"/>
                    <pic:cNvPicPr/>
                  </pic:nvPicPr>
                  <pic:blipFill>
                    <a:blip r:embed="R80b9387a7e1c49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28750" cy="695325"/>
                    </a:xfrm>
                    <a:prstGeom prst="rect">
                      <a:avLst/>
                    </a:prstGeom>
                  </pic:spPr>
                </pic:pic>
              </a:graphicData>
            </a:graphic>
          </wp:inline>
        </w:drawing>
      </w:r>
      <w:ins w:author="Unknown" w:id="1953223011">
        <w:r w:rsidRPr="2D784235" w:rsidR="00ED378E">
          <w:rPr>
            <w:rFonts w:ascii="Segoe UI" w:hAnsi="Segoe UI" w:eastAsia="Times New Roman" w:cs="Segoe UI"/>
            <w:color w:val="auto"/>
            <w:sz w:val="24"/>
            <w:szCs w:val="24"/>
            <w:u w:val="none"/>
            <w:lang w:eastAsia="en-IN"/>
          </w:rPr>
          <w:t> </w:t>
        </w:r>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"https://www.pyforschool.com/assignment/loops/sum-of-series.html" </w:instrText>
        </w:r>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ins>
    </w:p>
    <w:p xmlns:wp14="http://schemas.microsoft.com/office/word/2010/wordml" w:rsidRPr="00ED378E" w:rsidR="00ED378E" w:rsidP="2D784235" w:rsidRDefault="00ED378E" w14:paraId="64CEB1E8" wp14:textId="77777777" wp14:noSpellErr="1">
      <w:pPr>
        <w:shd w:val="clear" w:color="auto" w:fill="FFFFFF" w:themeFill="background1"/>
        <w:spacing w:after="100" w:afterAutospacing="on" w:line="240" w:lineRule="auto"/>
        <w:rPr>
          <w:ins w:author="Unknown" w:id="1418661620"/>
          <w:rFonts w:ascii="Segoe UI" w:hAnsi="Segoe UI" w:eastAsia="Times New Roman" w:cs="Segoe UI"/>
          <w:color w:val="auto"/>
          <w:sz w:val="24"/>
          <w:szCs w:val="24"/>
          <w:u w:val="none"/>
          <w:lang w:eastAsia="en-IN"/>
        </w:rPr>
      </w:pPr>
      <w:ins w:author="Unknown" w:id="392979952">
        <w:r w:rsidRPr="2D784235" w:rsidR="00ED378E">
          <w:rPr>
            <w:rFonts w:ascii="Segoe UI" w:hAnsi="Segoe UI" w:eastAsia="Times New Roman" w:cs="Segoe UI"/>
            <w:b w:val="1"/>
            <w:bCs w:val="1"/>
            <w:color w:val="auto"/>
            <w:sz w:val="24"/>
            <w:szCs w:val="24"/>
            <w:u w:val="none"/>
            <w:lang w:eastAsia="en-IN"/>
          </w:rPr>
          <w:t>18. </w:t>
        </w:r>
        <w:r w:rsidRPr="2D784235" w:rsidR="00ED378E">
          <w:rPr>
            <w:rFonts w:ascii="Segoe UI" w:hAnsi="Segoe UI" w:eastAsia="Times New Roman" w:cs="Segoe UI"/>
            <w:color w:val="auto"/>
            <w:sz w:val="24"/>
            <w:szCs w:val="24"/>
            <w:u w:val="none"/>
            <w:lang w:eastAsia="en-IN"/>
          </w:rPr>
          <w:t>Compute the sum up to n terms in the series</w:t>
        </w:r>
      </w:ins>
      <w:r>
        <w:br/>
      </w:r>
      <w:ins w:author="Unknown" w:id="1281776591">
        <w:r w:rsidRPr="2D784235" w:rsidR="00ED378E">
          <w:rPr>
            <w:rFonts w:ascii="Segoe UI" w:hAnsi="Segoe UI" w:eastAsia="Times New Roman" w:cs="Segoe UI"/>
            <w:color w:val="auto"/>
            <w:sz w:val="24"/>
            <w:szCs w:val="24"/>
            <w:u w:val="none"/>
            <w:lang w:eastAsia="en-IN"/>
          </w:rPr>
          <w:t>1 - 1/2 + 1/3 - 1/4 + 1/5 -... 1/n</w:t>
        </w:r>
      </w:ins>
      <w:r>
        <w:br/>
      </w:r>
      <w:ins w:author="Unknown" w:id="1009101413">
        <w:r w:rsidRPr="2D784235" w:rsidR="00ED378E">
          <w:rPr>
            <w:rFonts w:ascii="Segoe UI" w:hAnsi="Segoe UI" w:eastAsia="Times New Roman" w:cs="Segoe UI"/>
            <w:color w:val="auto"/>
            <w:sz w:val="24"/>
            <w:szCs w:val="24"/>
            <w:u w:val="none"/>
            <w:lang w:eastAsia="en-IN"/>
          </w:rPr>
          <w:t>where n is a positive integer and input by user. </w:t>
        </w:r>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"https://www.pyforschool.com/assignment/loops/sum-of-series-ii.html" </w:instrText>
        </w:r>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ins>
    </w:p>
    <w:p xmlns:wp14="http://schemas.microsoft.com/office/word/2010/wordml" w:rsidRPr="00ED378E" w:rsidR="00ED378E" w:rsidP="2D784235" w:rsidRDefault="00ED378E" w14:paraId="02E6A271" wp14:textId="77777777">
      <w:pPr>
        <w:shd w:val="clear" w:color="auto" w:fill="FFFFFF" w:themeFill="background1"/>
        <w:spacing w:after="100" w:afterAutospacing="on" w:line="240" w:lineRule="auto"/>
        <w:rPr>
          <w:ins w:author="Unknown" w:id="404495154"/>
          <w:rFonts w:ascii="Segoe UI" w:hAnsi="Segoe UI" w:eastAsia="Times New Roman" w:cs="Segoe UI"/>
          <w:color w:val="auto"/>
          <w:sz w:val="24"/>
          <w:szCs w:val="24"/>
          <w:u w:val="none"/>
          <w:lang w:eastAsia="en-IN"/>
        </w:rPr>
      </w:pPr>
      <w:ins w:author="Unknown" w:id="1842858492">
        <w:r w:rsidRPr="2D784235" w:rsidR="00ED378E">
          <w:rPr>
            <w:rFonts w:ascii="Segoe UI" w:hAnsi="Segoe UI" w:eastAsia="Times New Roman" w:cs="Segoe UI"/>
            <w:b w:val="1"/>
            <w:bCs w:val="1"/>
            <w:color w:val="auto"/>
            <w:sz w:val="24"/>
            <w:szCs w:val="24"/>
            <w:u w:val="none"/>
            <w:lang w:eastAsia="en-IN"/>
          </w:rPr>
          <w:t>19. </w:t>
        </w:r>
        <w:r w:rsidRPr="2D784235" w:rsidR="00ED378E">
          <w:rPr>
            <w:rFonts w:ascii="Segoe UI" w:hAnsi="Segoe UI" w:eastAsia="Times New Roman" w:cs="Segoe UI"/>
            <w:color w:val="auto"/>
            <w:sz w:val="24"/>
            <w:szCs w:val="24"/>
            <w:u w:val="none"/>
            <w:lang w:eastAsia="en-IN"/>
          </w:rPr>
          <w:t xml:space="preserve">Write programs to print following </w:t>
        </w:r>
        <w:r w:rsidRPr="2D784235" w:rsidR="00ED378E">
          <w:rPr>
            <w:rFonts w:ascii="Segoe UI" w:hAnsi="Segoe UI" w:eastAsia="Times New Roman" w:cs="Segoe UI"/>
            <w:color w:val="auto"/>
            <w:sz w:val="24"/>
            <w:szCs w:val="24"/>
            <w:u w:val="none"/>
            <w:lang w:eastAsia="en-IN"/>
          </w:rPr>
          <w:t>patterns :</w:t>
        </w:r>
      </w:ins>
    </w:p>
    <w:p xmlns:wp14="http://schemas.microsoft.com/office/word/2010/wordml" w:rsidRPr="00ED378E" w:rsidR="00ED378E" w:rsidP="2D784235" w:rsidRDefault="00ED378E" w14:paraId="0135CBF0" wp14:textId="77777777" wp14:noSpellErr="1">
      <w:pPr>
        <w:shd w:val="clear" w:color="auto" w:fill="FFFFFF" w:themeFill="background1"/>
        <w:spacing w:after="100" w:afterAutospacing="on" w:line="240" w:lineRule="auto"/>
        <w:outlineLvl w:val="4"/>
        <w:rPr>
          <w:ins w:author="Unknown" w:id="329987114"/>
          <w:rFonts w:ascii="Segoe UI" w:hAnsi="Segoe UI" w:eastAsia="Times New Roman" w:cs="Segoe UI"/>
          <w:b w:val="1"/>
          <w:bCs w:val="1"/>
          <w:color w:val="auto"/>
          <w:sz w:val="20"/>
          <w:szCs w:val="20"/>
          <w:u w:val="none"/>
          <w:lang w:eastAsia="en-IN"/>
        </w:rPr>
      </w:pPr>
      <w:ins w:author="Unknown" w:id="1732559166">
        <w:r w:rsidRPr="2D784235" w:rsidR="00ED378E">
          <w:rPr>
            <w:rFonts w:ascii="Segoe UI" w:hAnsi="Segoe UI" w:eastAsia="Times New Roman" w:cs="Segoe UI"/>
            <w:b w:val="1"/>
            <w:bCs w:val="1"/>
            <w:color w:val="auto"/>
            <w:sz w:val="20"/>
            <w:szCs w:val="20"/>
            <w:u w:val="none"/>
            <w:lang w:eastAsia="en-IN"/>
          </w:rPr>
          <w:t>1.</w:t>
        </w:r>
      </w:ins>
    </w:p>
    <w:p xmlns:wp14="http://schemas.microsoft.com/office/word/2010/wordml" w:rsidRPr="00ED378E" w:rsidR="00ED378E" w:rsidP="2D784235" w:rsidRDefault="00ED378E" w14:paraId="443BE566"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818973446"/>
          <w:rFonts w:ascii="Consolas" w:hAnsi="Consolas" w:eastAsia="Times New Roman" w:cs="Courier New"/>
          <w:color w:val="auto"/>
          <w:sz w:val="20"/>
          <w:szCs w:val="20"/>
          <w:u w:val="none"/>
          <w:lang w:eastAsia="en-IN"/>
        </w:rPr>
      </w:pPr>
      <w:ins w:author="Unknown" w:id="1071964485">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04D6631D"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524184530"/>
          <w:rFonts w:ascii="Consolas" w:hAnsi="Consolas" w:eastAsia="Times New Roman" w:cs="Courier New"/>
          <w:color w:val="auto"/>
          <w:sz w:val="20"/>
          <w:szCs w:val="20"/>
          <w:u w:val="none"/>
          <w:lang w:eastAsia="en-IN"/>
        </w:rPr>
      </w:pPr>
      <w:ins w:author="Unknown" w:id="1594302998">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1C5C37E9"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1466075187"/>
          <w:rFonts w:ascii="Consolas" w:hAnsi="Consolas" w:eastAsia="Times New Roman" w:cs="Courier New"/>
          <w:color w:val="auto"/>
          <w:sz w:val="20"/>
          <w:szCs w:val="20"/>
          <w:u w:val="none"/>
          <w:lang w:eastAsia="en-IN"/>
        </w:rPr>
      </w:pPr>
      <w:ins w:author="Unknown" w:id="1417297116">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4A5F005F"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2083976701"/>
          <w:rFonts w:ascii="Consolas" w:hAnsi="Consolas" w:eastAsia="Times New Roman" w:cs="Courier New"/>
          <w:color w:val="auto"/>
          <w:sz w:val="20"/>
          <w:szCs w:val="20"/>
          <w:u w:val="none"/>
          <w:lang w:eastAsia="en-IN"/>
        </w:rPr>
      </w:pPr>
      <w:ins w:author="Unknown" w:id="964121529">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6994FCCC"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2143332257"/>
          <w:rFonts w:ascii="Consolas" w:hAnsi="Consolas" w:eastAsia="Times New Roman" w:cs="Courier New"/>
          <w:color w:val="auto"/>
          <w:sz w:val="20"/>
          <w:szCs w:val="20"/>
          <w:u w:val="none"/>
          <w:lang w:eastAsia="en-IN"/>
        </w:rPr>
      </w:pPr>
      <w:ins w:author="Unknown" w:id="294335593">
        <w:r w:rsidRPr="2D784235" w:rsidR="00ED378E">
          <w:rPr>
            <w:rFonts w:ascii="Consolas" w:hAnsi="Consolas" w:eastAsia="Times New Roman" w:cs="Courier New"/>
            <w:color w:val="auto"/>
            <w:sz w:val="20"/>
            <w:szCs w:val="20"/>
            <w:u w:val="none"/>
            <w:lang w:eastAsia="en-IN"/>
          </w:rPr>
          <w:t xml:space="preserve">        </w:t>
        </w:r>
      </w:ins>
    </w:p>
    <w:p xmlns:wp14="http://schemas.microsoft.com/office/word/2010/wordml" w:rsidRPr="00ED378E" w:rsidR="00ED378E" w:rsidP="2D784235" w:rsidRDefault="00ED378E" w14:paraId="47886996" wp14:textId="77777777" wp14:noSpellErr="1">
      <w:pPr>
        <w:shd w:val="clear" w:color="auto" w:fill="FFFFFF" w:themeFill="background1"/>
        <w:spacing w:after="100" w:afterAutospacing="on" w:line="240" w:lineRule="auto"/>
        <w:outlineLvl w:val="4"/>
        <w:rPr>
          <w:ins w:author="Unknown" w:id="384187422"/>
          <w:rFonts w:ascii="Segoe UI" w:hAnsi="Segoe UI" w:eastAsia="Times New Roman" w:cs="Segoe UI"/>
          <w:b w:val="1"/>
          <w:bCs w:val="1"/>
          <w:color w:val="auto"/>
          <w:sz w:val="20"/>
          <w:szCs w:val="20"/>
          <w:u w:val="none"/>
          <w:lang w:eastAsia="en-IN"/>
        </w:rPr>
      </w:pPr>
      <w:ins w:author="Unknown" w:id="1490226553">
        <w:r w:rsidRPr="2D784235" w:rsidR="00ED378E">
          <w:rPr>
            <w:rFonts w:ascii="Segoe UI" w:hAnsi="Segoe UI" w:eastAsia="Times New Roman" w:cs="Segoe UI"/>
            <w:b w:val="1"/>
            <w:bCs w:val="1"/>
            <w:color w:val="auto"/>
            <w:sz w:val="20"/>
            <w:szCs w:val="20"/>
            <w:u w:val="none"/>
            <w:lang w:eastAsia="en-IN"/>
          </w:rPr>
          <w:t>2.</w:t>
        </w:r>
      </w:ins>
    </w:p>
    <w:p xmlns:wp14="http://schemas.microsoft.com/office/word/2010/wordml" w:rsidRPr="00ED378E" w:rsidR="00ED378E" w:rsidP="2D784235" w:rsidRDefault="00ED378E" w14:paraId="77347F75"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1431486370"/>
          <w:rFonts w:ascii="Consolas" w:hAnsi="Consolas" w:eastAsia="Times New Roman" w:cs="Courier New"/>
          <w:color w:val="auto"/>
          <w:sz w:val="20"/>
          <w:szCs w:val="20"/>
          <w:u w:val="none"/>
          <w:lang w:eastAsia="en-IN"/>
        </w:rPr>
      </w:pPr>
      <w:ins w:author="Unknown" w:id="1525303418">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0FB9FEF5"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737157250"/>
          <w:rFonts w:ascii="Consolas" w:hAnsi="Consolas" w:eastAsia="Times New Roman" w:cs="Courier New"/>
          <w:color w:val="auto"/>
          <w:sz w:val="20"/>
          <w:szCs w:val="20"/>
          <w:u w:val="none"/>
          <w:lang w:eastAsia="en-IN"/>
        </w:rPr>
      </w:pPr>
      <w:ins w:author="Unknown" w:id="1652913555">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7C26CDFF"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815059943"/>
          <w:rFonts w:ascii="Consolas" w:hAnsi="Consolas" w:eastAsia="Times New Roman" w:cs="Courier New"/>
          <w:color w:val="auto"/>
          <w:sz w:val="20"/>
          <w:szCs w:val="20"/>
          <w:u w:val="none"/>
          <w:lang w:eastAsia="en-IN"/>
        </w:rPr>
      </w:pPr>
      <w:ins w:author="Unknown" w:id="291022609">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5099C2B0"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1079515165"/>
          <w:rFonts w:ascii="Consolas" w:hAnsi="Consolas" w:eastAsia="Times New Roman" w:cs="Courier New"/>
          <w:color w:val="auto"/>
          <w:sz w:val="20"/>
          <w:szCs w:val="20"/>
          <w:u w:val="none"/>
          <w:lang w:eastAsia="en-IN"/>
        </w:rPr>
      </w:pPr>
      <w:ins w:author="Unknown" w:id="113178546">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3279337D"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1754717124"/>
          <w:rFonts w:ascii="Consolas" w:hAnsi="Consolas" w:eastAsia="Times New Roman" w:cs="Courier New"/>
          <w:color w:val="auto"/>
          <w:sz w:val="20"/>
          <w:szCs w:val="20"/>
          <w:u w:val="none"/>
          <w:lang w:eastAsia="en-IN"/>
        </w:rPr>
      </w:pPr>
      <w:ins w:author="Unknown" w:id="2021849091">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1F75A9DD" wp14:textId="77777777" wp14:noSpellErr="1">
      <w:pPr>
        <w:shd w:val="clear" w:color="auto" w:fill="FFFFFF" w:themeFill="background1"/>
        <w:spacing w:after="100" w:afterAutospacing="on" w:line="240" w:lineRule="auto"/>
        <w:outlineLvl w:val="4"/>
        <w:rPr>
          <w:ins w:author="Unknown" w:id="550515307"/>
          <w:rFonts w:ascii="Segoe UI" w:hAnsi="Segoe UI" w:eastAsia="Times New Roman" w:cs="Segoe UI"/>
          <w:b w:val="1"/>
          <w:bCs w:val="1"/>
          <w:color w:val="auto"/>
          <w:sz w:val="20"/>
          <w:szCs w:val="20"/>
          <w:u w:val="none"/>
          <w:lang w:eastAsia="en-IN"/>
        </w:rPr>
      </w:pPr>
      <w:ins w:author="Unknown" w:id="2059396755">
        <w:r w:rsidRPr="2D784235" w:rsidR="00ED378E">
          <w:rPr>
            <w:rFonts w:ascii="Segoe UI" w:hAnsi="Segoe UI" w:eastAsia="Times New Roman" w:cs="Segoe UI"/>
            <w:b w:val="1"/>
            <w:bCs w:val="1"/>
            <w:color w:val="auto"/>
            <w:sz w:val="20"/>
            <w:szCs w:val="20"/>
            <w:u w:val="none"/>
            <w:lang w:eastAsia="en-IN"/>
          </w:rPr>
          <w:t>3.</w:t>
        </w:r>
      </w:ins>
    </w:p>
    <w:p xmlns:wp14="http://schemas.microsoft.com/office/word/2010/wordml" w:rsidRPr="00ED378E" w:rsidR="00ED378E" w:rsidP="2D784235" w:rsidRDefault="00ED378E" w14:paraId="083C660D"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616357713"/>
          <w:rFonts w:ascii="Consolas" w:hAnsi="Consolas" w:eastAsia="Times New Roman" w:cs="Courier New"/>
          <w:color w:val="auto"/>
          <w:sz w:val="20"/>
          <w:szCs w:val="20"/>
          <w:u w:val="none"/>
          <w:lang w:eastAsia="en-IN"/>
        </w:rPr>
      </w:pPr>
      <w:ins w:author="Unknown" w:id="768453488">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54581F34"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28365213"/>
          <w:rFonts w:ascii="Consolas" w:hAnsi="Consolas" w:eastAsia="Times New Roman" w:cs="Courier New"/>
          <w:color w:val="auto"/>
          <w:sz w:val="20"/>
          <w:szCs w:val="20"/>
          <w:u w:val="none"/>
          <w:lang w:eastAsia="en-IN"/>
        </w:rPr>
      </w:pPr>
      <w:ins w:author="Unknown" w:id="1739287944">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6940854A"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180640725"/>
          <w:rFonts w:ascii="Consolas" w:hAnsi="Consolas" w:eastAsia="Times New Roman" w:cs="Courier New"/>
          <w:color w:val="auto"/>
          <w:sz w:val="20"/>
          <w:szCs w:val="20"/>
          <w:u w:val="none"/>
          <w:lang w:eastAsia="en-IN"/>
        </w:rPr>
      </w:pPr>
      <w:ins w:author="Unknown" w:id="7196545">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1E77E9F7"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20307732"/>
          <w:rFonts w:ascii="Consolas" w:hAnsi="Consolas" w:eastAsia="Times New Roman" w:cs="Courier New"/>
          <w:color w:val="auto"/>
          <w:sz w:val="20"/>
          <w:szCs w:val="20"/>
          <w:u w:val="none"/>
          <w:lang w:eastAsia="en-IN"/>
        </w:rPr>
      </w:pPr>
      <w:ins w:author="Unknown" w:id="1323910801">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59C860BD"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1045984391"/>
          <w:rFonts w:ascii="Consolas" w:hAnsi="Consolas" w:eastAsia="Times New Roman" w:cs="Courier New"/>
          <w:color w:val="auto"/>
          <w:sz w:val="20"/>
          <w:szCs w:val="20"/>
          <w:u w:val="none"/>
          <w:lang w:eastAsia="en-IN"/>
        </w:rPr>
      </w:pPr>
      <w:ins w:author="Unknown" w:id="207255748">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0F9ABB3F" wp14:textId="77777777" wp14:noSpellErr="1">
      <w:pPr>
        <w:shd w:val="clear" w:color="auto" w:fill="FFFFFF" w:themeFill="background1"/>
        <w:spacing w:after="100" w:afterAutospacing="on" w:line="240" w:lineRule="auto"/>
        <w:outlineLvl w:val="4"/>
        <w:rPr>
          <w:ins w:author="Unknown" w:id="81816196"/>
          <w:rFonts w:ascii="Segoe UI" w:hAnsi="Segoe UI" w:eastAsia="Times New Roman" w:cs="Segoe UI"/>
          <w:b w:val="1"/>
          <w:bCs w:val="1"/>
          <w:color w:val="auto"/>
          <w:sz w:val="20"/>
          <w:szCs w:val="20"/>
          <w:u w:val="none"/>
          <w:lang w:eastAsia="en-IN"/>
        </w:rPr>
      </w:pPr>
      <w:ins w:author="Unknown" w:id="1566534577">
        <w:r w:rsidRPr="2D784235" w:rsidR="00ED378E">
          <w:rPr>
            <w:rFonts w:ascii="Segoe UI" w:hAnsi="Segoe UI" w:eastAsia="Times New Roman" w:cs="Segoe UI"/>
            <w:b w:val="1"/>
            <w:bCs w:val="1"/>
            <w:color w:val="auto"/>
            <w:sz w:val="20"/>
            <w:szCs w:val="20"/>
            <w:u w:val="none"/>
            <w:lang w:eastAsia="en-IN"/>
          </w:rPr>
          <w:t>4.</w:t>
        </w:r>
      </w:ins>
    </w:p>
    <w:p xmlns:wp14="http://schemas.microsoft.com/office/word/2010/wordml" w:rsidRPr="00ED378E" w:rsidR="00ED378E" w:rsidP="2D784235" w:rsidRDefault="00ED378E" w14:paraId="239EADF4"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2093568200"/>
          <w:rFonts w:ascii="Consolas" w:hAnsi="Consolas" w:eastAsia="Times New Roman" w:cs="Courier New"/>
          <w:color w:val="auto"/>
          <w:sz w:val="20"/>
          <w:szCs w:val="20"/>
          <w:u w:val="none"/>
          <w:lang w:eastAsia="en-IN"/>
        </w:rPr>
      </w:pPr>
      <w:ins w:author="Unknown" w:id="1303280389">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5088CB78"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1089756085"/>
          <w:rFonts w:ascii="Consolas" w:hAnsi="Consolas" w:eastAsia="Times New Roman" w:cs="Courier New"/>
          <w:color w:val="auto"/>
          <w:sz w:val="20"/>
          <w:szCs w:val="20"/>
          <w:u w:val="none"/>
          <w:lang w:eastAsia="en-IN"/>
        </w:rPr>
      </w:pPr>
      <w:ins w:author="Unknown" w:id="386560022">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4616CB36"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1592816950"/>
          <w:rFonts w:ascii="Consolas" w:hAnsi="Consolas" w:eastAsia="Times New Roman" w:cs="Courier New"/>
          <w:color w:val="auto"/>
          <w:sz w:val="20"/>
          <w:szCs w:val="20"/>
          <w:u w:val="none"/>
          <w:lang w:eastAsia="en-IN"/>
        </w:rPr>
      </w:pPr>
      <w:ins w:author="Unknown" w:id="549285007">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3E06E17D"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1003104638"/>
          <w:rFonts w:ascii="Consolas" w:hAnsi="Consolas" w:eastAsia="Times New Roman" w:cs="Courier New"/>
          <w:color w:val="auto"/>
          <w:sz w:val="20"/>
          <w:szCs w:val="20"/>
          <w:u w:val="none"/>
          <w:lang w:eastAsia="en-IN"/>
        </w:rPr>
      </w:pPr>
      <w:ins w:author="Unknown" w:id="721773065">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549676DC"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1975318711"/>
          <w:rFonts w:ascii="Consolas" w:hAnsi="Consolas" w:eastAsia="Times New Roman" w:cs="Courier New"/>
          <w:color w:val="auto"/>
          <w:sz w:val="20"/>
          <w:szCs w:val="20"/>
          <w:u w:val="none"/>
          <w:lang w:eastAsia="en-IN"/>
        </w:rPr>
      </w:pPr>
      <w:ins w:author="Unknown" w:id="1839682073">
        <w:r w:rsidRPr="2D784235" w:rsidR="00ED378E">
          <w:rPr>
            <w:rFonts w:ascii="Consolas" w:hAnsi="Consolas" w:eastAsia="Times New Roman" w:cs="Courier New"/>
            <w:color w:val="auto"/>
            <w:sz w:val="20"/>
            <w:szCs w:val="20"/>
            <w:u w:val="none"/>
            <w:lang w:eastAsia="en-IN"/>
          </w:rPr>
          <w:t>*********</w:t>
        </w:r>
      </w:ins>
    </w:p>
    <w:p xmlns:wp14="http://schemas.microsoft.com/office/word/2010/wordml" w:rsidRPr="00ED378E" w:rsidR="00ED378E" w:rsidP="2D784235" w:rsidRDefault="00ED378E" w14:paraId="56C72689" wp14:textId="77777777" wp14:noSpellErr="1">
      <w:pPr>
        <w:shd w:val="clear" w:color="auto" w:fill="FFFFFF" w:themeFill="background1"/>
        <w:spacing w:after="100" w:afterAutospacing="on" w:line="240" w:lineRule="auto"/>
        <w:outlineLvl w:val="4"/>
        <w:rPr>
          <w:ins w:author="Unknown" w:id="1281314905"/>
          <w:rFonts w:ascii="Segoe UI" w:hAnsi="Segoe UI" w:eastAsia="Times New Roman" w:cs="Segoe UI"/>
          <w:b w:val="1"/>
          <w:bCs w:val="1"/>
          <w:color w:val="auto"/>
          <w:sz w:val="20"/>
          <w:szCs w:val="20"/>
          <w:u w:val="none"/>
          <w:lang w:eastAsia="en-IN"/>
        </w:rPr>
      </w:pPr>
      <w:ins w:author="Unknown" w:id="924876624">
        <w:r w:rsidRPr="2D784235" w:rsidR="00ED378E">
          <w:rPr>
            <w:rFonts w:ascii="Segoe UI" w:hAnsi="Segoe UI" w:eastAsia="Times New Roman" w:cs="Segoe UI"/>
            <w:b w:val="1"/>
            <w:bCs w:val="1"/>
            <w:color w:val="auto"/>
            <w:sz w:val="20"/>
            <w:szCs w:val="20"/>
            <w:u w:val="none"/>
            <w:lang w:eastAsia="en-IN"/>
          </w:rPr>
          <w:t>5.</w:t>
        </w:r>
      </w:ins>
    </w:p>
    <w:p xmlns:wp14="http://schemas.microsoft.com/office/word/2010/wordml" w:rsidRPr="00ED378E" w:rsidR="00ED378E" w:rsidP="2D784235" w:rsidRDefault="00ED378E" w14:paraId="12834FA2"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936751392"/>
          <w:rFonts w:ascii="Consolas" w:hAnsi="Consolas" w:eastAsia="Times New Roman" w:cs="Courier New"/>
          <w:color w:val="auto"/>
          <w:sz w:val="20"/>
          <w:szCs w:val="20"/>
          <w:u w:val="none"/>
          <w:lang w:eastAsia="en-IN"/>
        </w:rPr>
      </w:pPr>
      <w:ins w:author="Unknown" w:id="634419218">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1</w:t>
        </w:r>
      </w:ins>
    </w:p>
    <w:p xmlns:wp14="http://schemas.microsoft.com/office/word/2010/wordml" w:rsidRPr="00ED378E" w:rsidR="00ED378E" w:rsidP="2D784235" w:rsidRDefault="00ED378E" w14:paraId="79CA083C"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1547461376"/>
          <w:rFonts w:ascii="Consolas" w:hAnsi="Consolas" w:eastAsia="Times New Roman" w:cs="Courier New"/>
          <w:color w:val="auto"/>
          <w:sz w:val="20"/>
          <w:szCs w:val="20"/>
          <w:u w:val="none"/>
          <w:lang w:eastAsia="en-IN"/>
        </w:rPr>
      </w:pPr>
      <w:ins w:author="Unknown" w:id="747150510">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222</w:t>
        </w:r>
      </w:ins>
    </w:p>
    <w:p xmlns:wp14="http://schemas.microsoft.com/office/word/2010/wordml" w:rsidRPr="00ED378E" w:rsidR="00ED378E" w:rsidP="2D784235" w:rsidRDefault="00ED378E" w14:paraId="3A7387F4"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412253833"/>
          <w:rFonts w:ascii="Consolas" w:hAnsi="Consolas" w:eastAsia="Times New Roman" w:cs="Courier New"/>
          <w:color w:val="auto"/>
          <w:sz w:val="20"/>
          <w:szCs w:val="20"/>
          <w:u w:val="none"/>
          <w:lang w:eastAsia="en-IN"/>
        </w:rPr>
      </w:pPr>
      <w:ins w:author="Unknown" w:id="116497833">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33333</w:t>
        </w:r>
      </w:ins>
    </w:p>
    <w:p xmlns:wp14="http://schemas.microsoft.com/office/word/2010/wordml" w:rsidRPr="00ED378E" w:rsidR="00ED378E" w:rsidP="2D784235" w:rsidRDefault="00ED378E" w14:paraId="511DB34C"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1568865620"/>
          <w:rFonts w:ascii="Consolas" w:hAnsi="Consolas" w:eastAsia="Times New Roman" w:cs="Courier New"/>
          <w:color w:val="auto"/>
          <w:sz w:val="20"/>
          <w:szCs w:val="20"/>
          <w:u w:val="none"/>
          <w:lang w:eastAsia="en-IN"/>
        </w:rPr>
      </w:pPr>
      <w:ins w:author="Unknown" w:id="1790363859">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4444444</w:t>
        </w:r>
      </w:ins>
    </w:p>
    <w:p xmlns:wp14="http://schemas.microsoft.com/office/word/2010/wordml" w:rsidRPr="00ED378E" w:rsidR="00ED378E" w:rsidP="2D784235" w:rsidRDefault="00ED378E" w14:paraId="48C3A35A"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685178337"/>
          <w:rFonts w:ascii="Consolas" w:hAnsi="Consolas" w:eastAsia="Times New Roman" w:cs="Courier New"/>
          <w:color w:val="auto"/>
          <w:sz w:val="20"/>
          <w:szCs w:val="20"/>
          <w:u w:val="none"/>
          <w:lang w:eastAsia="en-IN"/>
        </w:rPr>
      </w:pPr>
      <w:ins w:author="Unknown" w:id="1424108179">
        <w:r w:rsidRPr="2D784235" w:rsidR="00ED378E">
          <w:rPr>
            <w:rFonts w:ascii="Consolas" w:hAnsi="Consolas" w:eastAsia="Times New Roman" w:cs="Courier New"/>
            <w:color w:val="auto"/>
            <w:sz w:val="20"/>
            <w:szCs w:val="20"/>
            <w:u w:val="none"/>
            <w:lang w:eastAsia="en-IN"/>
          </w:rPr>
          <w:t>555555555</w:t>
        </w:r>
      </w:ins>
    </w:p>
    <w:p xmlns:wp14="http://schemas.microsoft.com/office/word/2010/wordml" w:rsidRPr="00ED378E" w:rsidR="00ED378E" w:rsidP="2D784235" w:rsidRDefault="00ED378E" w14:paraId="4BC6DBBF" wp14:textId="77777777" wp14:noSpellErr="1">
      <w:pPr>
        <w:shd w:val="clear" w:color="auto" w:fill="FFFFFF" w:themeFill="background1"/>
        <w:spacing w:after="100" w:afterAutospacing="on" w:line="240" w:lineRule="auto"/>
        <w:outlineLvl w:val="4"/>
        <w:rPr>
          <w:ins w:author="Unknown" w:id="224396093"/>
          <w:rFonts w:ascii="Segoe UI" w:hAnsi="Segoe UI" w:eastAsia="Times New Roman" w:cs="Segoe UI"/>
          <w:b w:val="1"/>
          <w:bCs w:val="1"/>
          <w:color w:val="auto"/>
          <w:sz w:val="20"/>
          <w:szCs w:val="20"/>
          <w:u w:val="none"/>
          <w:lang w:eastAsia="en-IN"/>
        </w:rPr>
      </w:pPr>
      <w:ins w:author="Unknown" w:id="1825420615">
        <w:r w:rsidRPr="2D784235" w:rsidR="00ED378E">
          <w:rPr>
            <w:rFonts w:ascii="Segoe UI" w:hAnsi="Segoe UI" w:eastAsia="Times New Roman" w:cs="Segoe UI"/>
            <w:b w:val="1"/>
            <w:bCs w:val="1"/>
            <w:color w:val="auto"/>
            <w:sz w:val="20"/>
            <w:szCs w:val="20"/>
            <w:u w:val="none"/>
            <w:lang w:eastAsia="en-IN"/>
          </w:rPr>
          <w:t>6.</w:t>
        </w:r>
      </w:ins>
    </w:p>
    <w:p xmlns:wp14="http://schemas.microsoft.com/office/word/2010/wordml" w:rsidRPr="00ED378E" w:rsidR="00ED378E" w:rsidP="2D784235" w:rsidRDefault="00ED378E" w14:paraId="54BE6078"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809191875"/>
          <w:rFonts w:ascii="Consolas" w:hAnsi="Consolas" w:eastAsia="Times New Roman" w:cs="Courier New"/>
          <w:color w:val="auto"/>
          <w:sz w:val="20"/>
          <w:szCs w:val="20"/>
          <w:u w:val="none"/>
          <w:lang w:eastAsia="en-IN"/>
        </w:rPr>
      </w:pPr>
      <w:ins w:author="Unknown" w:id="254192932">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1</w:t>
        </w:r>
      </w:ins>
    </w:p>
    <w:p xmlns:wp14="http://schemas.microsoft.com/office/word/2010/wordml" w:rsidRPr="00ED378E" w:rsidR="00ED378E" w:rsidP="2D784235" w:rsidRDefault="00ED378E" w14:paraId="3066D296"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1353785965"/>
          <w:rFonts w:ascii="Consolas" w:hAnsi="Consolas" w:eastAsia="Times New Roman" w:cs="Courier New"/>
          <w:color w:val="auto"/>
          <w:sz w:val="20"/>
          <w:szCs w:val="20"/>
          <w:u w:val="none"/>
          <w:lang w:eastAsia="en-IN"/>
        </w:rPr>
      </w:pPr>
      <w:ins w:author="Unknown" w:id="1416962952">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212</w:t>
        </w:r>
      </w:ins>
    </w:p>
    <w:p xmlns:wp14="http://schemas.microsoft.com/office/word/2010/wordml" w:rsidRPr="00ED378E" w:rsidR="00ED378E" w:rsidP="2D784235" w:rsidRDefault="00ED378E" w14:paraId="4F5F66CB"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1115527741"/>
          <w:rFonts w:ascii="Consolas" w:hAnsi="Consolas" w:eastAsia="Times New Roman" w:cs="Courier New"/>
          <w:color w:val="auto"/>
          <w:sz w:val="20"/>
          <w:szCs w:val="20"/>
          <w:u w:val="none"/>
          <w:lang w:eastAsia="en-IN"/>
        </w:rPr>
      </w:pPr>
      <w:ins w:author="Unknown" w:id="2089469882">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32123</w:t>
        </w:r>
      </w:ins>
    </w:p>
    <w:p xmlns:wp14="http://schemas.microsoft.com/office/word/2010/wordml" w:rsidRPr="00ED378E" w:rsidR="00ED378E" w:rsidP="2D784235" w:rsidRDefault="00ED378E" w14:paraId="22D6B87D"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367367178"/>
          <w:rFonts w:ascii="Consolas" w:hAnsi="Consolas" w:eastAsia="Times New Roman" w:cs="Courier New"/>
          <w:color w:val="auto"/>
          <w:sz w:val="20"/>
          <w:szCs w:val="20"/>
          <w:u w:val="none"/>
          <w:lang w:eastAsia="en-IN"/>
        </w:rPr>
      </w:pPr>
      <w:ins w:author="Unknown" w:id="1222189016">
        <w:r w:rsidRPr="2D784235" w:rsidR="00ED378E">
          <w:rPr>
            <w:rFonts w:ascii="Consolas" w:hAnsi="Consolas" w:eastAsia="Times New Roman" w:cs="Courier New"/>
            <w:color w:val="auto"/>
            <w:sz w:val="20"/>
            <w:szCs w:val="20"/>
            <w:lang w:eastAsia="en-IN"/>
          </w:rPr>
          <w:t xml:space="preserve"> </w:t>
        </w:r>
        <w:r w:rsidRPr="2D784235" w:rsidR="00ED378E">
          <w:rPr>
            <w:rFonts w:ascii="Consolas" w:hAnsi="Consolas" w:eastAsia="Times New Roman" w:cs="Courier New"/>
            <w:color w:val="auto"/>
            <w:sz w:val="20"/>
            <w:szCs w:val="20"/>
            <w:u w:val="none"/>
            <w:lang w:eastAsia="en-IN"/>
          </w:rPr>
          <w:t>4321234</w:t>
        </w:r>
      </w:ins>
    </w:p>
    <w:p xmlns:wp14="http://schemas.microsoft.com/office/word/2010/wordml" w:rsidRPr="00ED378E" w:rsidR="00ED378E" w:rsidP="2D784235" w:rsidRDefault="00ED378E" w14:paraId="2C1D336F" wp14:textId="77777777" wp14:noSpellErr="1">
      <w:pPr>
        <w:pBdr>
          <w:left w:val="single" w:color="666666" w:sz="24" w:space="8"/>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Unknown" w:id="1487974584"/>
          <w:rFonts w:ascii="Consolas" w:hAnsi="Consolas" w:eastAsia="Times New Roman" w:cs="Courier New"/>
          <w:color w:val="auto"/>
          <w:sz w:val="20"/>
          <w:szCs w:val="20"/>
          <w:u w:val="none"/>
          <w:lang w:eastAsia="en-IN"/>
        </w:rPr>
      </w:pPr>
      <w:ins w:author="Unknown" w:id="743520013">
        <w:r w:rsidRPr="2D784235" w:rsidR="00ED378E">
          <w:rPr>
            <w:rFonts w:ascii="Consolas" w:hAnsi="Consolas" w:eastAsia="Times New Roman" w:cs="Courier New"/>
            <w:color w:val="auto"/>
            <w:sz w:val="20"/>
            <w:szCs w:val="20"/>
            <w:u w:val="none"/>
            <w:lang w:eastAsia="en-IN"/>
          </w:rPr>
          <w:t>543212345</w:t>
        </w:r>
      </w:ins>
    </w:p>
    <w:p xmlns:wp14="http://schemas.microsoft.com/office/word/2010/wordml" w:rsidRPr="00ED378E" w:rsidR="00ED378E" w:rsidP="2D784235" w:rsidRDefault="00ED378E" w14:paraId="3A786B8D" wp14:textId="77777777" wp14:noSpellErr="1">
      <w:pPr>
        <w:spacing w:after="0" w:line="240" w:lineRule="auto"/>
        <w:rPr>
          <w:ins w:author="Unknown" w:id="202678576"/>
          <w:rFonts w:ascii="Times New Roman" w:hAnsi="Times New Roman" w:eastAsia="Times New Roman" w:cs="Times New Roman"/>
          <w:color w:val="auto"/>
          <w:sz w:val="24"/>
          <w:szCs w:val="24"/>
          <w:u w:val="none"/>
          <w:lang w:eastAsia="en-IN"/>
        </w:rPr>
      </w:pPr>
      <w:ins w:author="Unknown" w:id="1499573885">
        <w:r w:rsidRPr="2D784235">
          <w:rPr>
            <w:rFonts w:ascii="Times New Roman" w:hAnsi="Times New Roman" w:eastAsia="Times New Roman" w:cs="Times New Roman"/>
            <w:sz w:val="24"/>
            <w:szCs w:val="24"/>
            <w:lang w:eastAsia="en-IN"/>
          </w:rPr>
          <w:fldChar w:fldCharType="begin"/>
        </w:r>
        <w:r w:rsidRPr="2D784235">
          <w:rPr>
            <w:rFonts w:ascii="Times New Roman" w:hAnsi="Times New Roman" w:eastAsia="Times New Roman" w:cs="Times New Roman"/>
            <w:sz w:val="24"/>
            <w:szCs w:val="24"/>
            <w:lang w:eastAsia="en-IN"/>
          </w:rPr>
          <w:instrText xml:space="preserve"> HYPERLINK "https://www.pyforschool.com/assignment/loops/pattern-for-loop.html" </w:instrText>
        </w:r>
        <w:r w:rsidRPr="2D784235">
          <w:rPr>
            <w:rFonts w:ascii="Times New Roman" w:hAnsi="Times New Roman" w:eastAsia="Times New Roman" w:cs="Times New Roman"/>
            <w:sz w:val="24"/>
            <w:szCs w:val="24"/>
            <w:lang w:eastAsia="en-IN"/>
          </w:rPr>
          <w:fldChar w:fldCharType="separate"/>
        </w:r>
        <w:r w:rsidRPr="2D784235">
          <w:rPr>
            <w:rFonts w:ascii="Times New Roman" w:hAnsi="Times New Roman" w:eastAsia="Times New Roman" w:cs="Times New Roman"/>
            <w:sz w:val="24"/>
            <w:szCs w:val="24"/>
            <w:lang w:eastAsia="en-IN"/>
          </w:rPr>
          <w:fldChar w:fldCharType="end"/>
        </w:r>
      </w:ins>
    </w:p>
    <w:p xmlns:wp14="http://schemas.microsoft.com/office/word/2010/wordml" w:rsidRPr="00ED378E" w:rsidR="00ED378E" w:rsidP="2D784235" w:rsidRDefault="00ED378E" w14:paraId="79ECE131" wp14:textId="77777777" wp14:noSpellErr="1">
      <w:pPr>
        <w:shd w:val="clear" w:color="auto" w:fill="FFFFFF" w:themeFill="background1"/>
        <w:spacing w:after="100" w:afterAutospacing="on" w:line="240" w:lineRule="auto"/>
        <w:rPr>
          <w:ins w:author="Unknown" w:id="939370005"/>
          <w:rFonts w:ascii="Segoe UI" w:hAnsi="Segoe UI" w:eastAsia="Times New Roman" w:cs="Segoe UI"/>
          <w:color w:val="auto"/>
          <w:sz w:val="24"/>
          <w:szCs w:val="24"/>
          <w:u w:val="none"/>
          <w:lang w:eastAsia="en-IN"/>
        </w:rPr>
      </w:pPr>
      <w:ins w:author="Unknown" w:id="95871512">
        <w:r w:rsidRPr="2D784235" w:rsidR="00ED378E">
          <w:rPr>
            <w:rFonts w:ascii="Segoe UI" w:hAnsi="Segoe UI" w:eastAsia="Times New Roman" w:cs="Segoe UI"/>
            <w:b w:val="1"/>
            <w:bCs w:val="1"/>
            <w:color w:val="auto"/>
            <w:sz w:val="24"/>
            <w:szCs w:val="24"/>
            <w:u w:val="none"/>
            <w:lang w:eastAsia="en-IN"/>
          </w:rPr>
          <w:t>20. </w:t>
        </w:r>
        <w:r w:rsidRPr="2D784235" w:rsidR="00ED378E">
          <w:rPr>
            <w:rFonts w:ascii="Segoe UI" w:hAnsi="Segoe UI" w:eastAsia="Times New Roman" w:cs="Segoe UI"/>
            <w:color w:val="auto"/>
            <w:sz w:val="24"/>
            <w:szCs w:val="24"/>
            <w:u w:val="none"/>
            <w:lang w:eastAsia="en-IN"/>
          </w:rPr>
          <w:t>Floyd's triangle is a right-angled triangular array of natural numbers as shown below:</w:t>
        </w:r>
      </w:ins>
      <w:r>
        <w:br/>
      </w:r>
      <w:r w:rsidR="00ED378E">
        <w:drawing>
          <wp:inline xmlns:wp14="http://schemas.microsoft.com/office/word/2010/wordprocessingDrawing" wp14:editId="53B729BB" wp14:anchorId="27AB432A">
            <wp:extent cx="2381250" cy="1333500"/>
            <wp:effectExtent l="0" t="0" r="0" b="0"/>
            <wp:docPr id="1" name="Picture 1" descr="https://www.pyforschool.com/assignment/images/floyd.jpg" title=""/>
            <wp:cNvGraphicFramePr>
              <a:graphicFrameLocks noChangeAspect="1"/>
            </wp:cNvGraphicFramePr>
            <a:graphic>
              <a:graphicData uri="http://schemas.openxmlformats.org/drawingml/2006/picture">
                <pic:pic>
                  <pic:nvPicPr>
                    <pic:cNvPr id="0" name="Picture 1"/>
                    <pic:cNvPicPr/>
                  </pic:nvPicPr>
                  <pic:blipFill>
                    <a:blip r:embed="Rd793d9eebc114a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81250" cy="1333500"/>
                    </a:xfrm>
                    <a:prstGeom prst="rect">
                      <a:avLst/>
                    </a:prstGeom>
                  </pic:spPr>
                </pic:pic>
              </a:graphicData>
            </a:graphic>
          </wp:inline>
        </w:drawing>
      </w:r>
    </w:p>
    <w:p xmlns:wp14="http://schemas.microsoft.com/office/word/2010/wordml" w:rsidRPr="00ED378E" w:rsidR="00ED378E" w:rsidP="2D784235" w:rsidRDefault="00ED378E" w14:paraId="66CBB3FD" wp14:textId="77777777">
      <w:pPr>
        <w:shd w:val="clear" w:color="auto" w:fill="FFFFFF" w:themeFill="background1"/>
        <w:spacing w:after="100" w:afterAutospacing="on" w:line="240" w:lineRule="auto"/>
        <w:rPr>
          <w:ins w:author="Unknown" w:id="332302196"/>
          <w:rFonts w:ascii="Segoe UI" w:hAnsi="Segoe UI" w:eastAsia="Times New Roman" w:cs="Segoe UI"/>
          <w:color w:val="auto"/>
          <w:sz w:val="24"/>
          <w:szCs w:val="24"/>
          <w:u w:val="none"/>
          <w:lang w:eastAsia="en-IN"/>
        </w:rPr>
      </w:pPr>
      <w:ins w:author="Unknown" w:id="1603377937">
        <w:r w:rsidRPr="2D784235" w:rsidR="00ED378E">
          <w:rPr>
            <w:rFonts w:ascii="Segoe UI" w:hAnsi="Segoe UI" w:eastAsia="Times New Roman" w:cs="Segoe UI"/>
            <w:color w:val="auto"/>
            <w:sz w:val="24"/>
            <w:szCs w:val="24"/>
            <w:u w:val="none"/>
            <w:lang w:eastAsia="en-IN"/>
          </w:rPr>
          <w:t xml:space="preserve">Write a program to print the </w:t>
        </w:r>
        <w:r w:rsidRPr="2D784235" w:rsidR="00ED378E">
          <w:rPr>
            <w:rFonts w:ascii="Segoe UI" w:hAnsi="Segoe UI" w:eastAsia="Times New Roman" w:cs="Segoe UI"/>
            <w:color w:val="auto"/>
            <w:sz w:val="24"/>
            <w:szCs w:val="24"/>
            <w:u w:val="none"/>
            <w:lang w:eastAsia="en-IN"/>
          </w:rPr>
          <w:t>Floy'd</w:t>
        </w:r>
        <w:r w:rsidRPr="2D784235" w:rsidR="00ED378E">
          <w:rPr>
            <w:rFonts w:ascii="Segoe UI" w:hAnsi="Segoe UI" w:eastAsia="Times New Roman" w:cs="Segoe UI"/>
            <w:color w:val="auto"/>
            <w:sz w:val="24"/>
            <w:szCs w:val="24"/>
            <w:u w:val="none"/>
            <w:lang w:eastAsia="en-IN"/>
          </w:rPr>
          <w:t xml:space="preserve"> triangle. </w:t>
        </w:r>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"https://www.pyforschool.com/assignment/loops/floyd-triangle.html" </w:instrText>
        </w:r>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ins>
    </w:p>
    <w:p xmlns:wp14="http://schemas.microsoft.com/office/word/2010/wordml" w:rsidRPr="00ED378E" w:rsidR="00ED378E" w:rsidP="2D784235" w:rsidRDefault="00ED378E" w14:paraId="512056C5" wp14:textId="77777777">
      <w:pPr>
        <w:shd w:val="clear" w:color="auto" w:fill="FFFFFF" w:themeFill="background1"/>
        <w:spacing w:after="100" w:afterAutospacing="on" w:line="240" w:lineRule="auto"/>
        <w:rPr>
          <w:ins w:author="Unknown" w:id="1755414878"/>
          <w:rFonts w:ascii="Segoe UI" w:hAnsi="Segoe UI" w:eastAsia="Times New Roman" w:cs="Segoe UI"/>
          <w:color w:val="auto"/>
          <w:sz w:val="24"/>
          <w:szCs w:val="24"/>
          <w:u w:val="none"/>
          <w:lang w:eastAsia="en-IN"/>
        </w:rPr>
      </w:pPr>
      <w:ins w:author="Unknown" w:id="1990892451">
        <w:r w:rsidRPr="2D784235" w:rsidR="00ED378E">
          <w:rPr>
            <w:rFonts w:ascii="Segoe UI" w:hAnsi="Segoe UI" w:eastAsia="Times New Roman" w:cs="Segoe UI"/>
            <w:b w:val="1"/>
            <w:bCs w:val="1"/>
            <w:color w:val="auto"/>
            <w:sz w:val="24"/>
            <w:szCs w:val="24"/>
            <w:u w:val="none"/>
            <w:lang w:eastAsia="en-IN"/>
          </w:rPr>
          <w:t>21. </w:t>
        </w:r>
        <w:r w:rsidRPr="2D784235" w:rsidR="00ED378E">
          <w:rPr>
            <w:rFonts w:ascii="Segoe UI" w:hAnsi="Segoe UI" w:eastAsia="Times New Roman" w:cs="Segoe UI"/>
            <w:color w:val="auto"/>
            <w:sz w:val="24"/>
            <w:szCs w:val="24"/>
            <w:u w:val="none"/>
            <w:lang w:eastAsia="en-IN"/>
          </w:rPr>
          <w:t xml:space="preserve">Write a program to compute sin x for given x. The user should supply x and a positive integer n. We compute the sine of x using the series and the computation should use all terms in the series up through the term involving </w:t>
        </w:r>
        <w:r w:rsidRPr="2D784235" w:rsidR="00ED378E">
          <w:rPr>
            <w:rFonts w:ascii="Segoe UI" w:hAnsi="Segoe UI" w:eastAsia="Times New Roman" w:cs="Segoe UI"/>
            <w:color w:val="auto"/>
            <w:sz w:val="24"/>
            <w:szCs w:val="24"/>
            <w:u w:val="none"/>
            <w:lang w:eastAsia="en-IN"/>
          </w:rPr>
          <w:t>x</w:t>
        </w:r>
        <w:r w:rsidRPr="2D784235" w:rsidR="00ED378E">
          <w:rPr>
            <w:rFonts w:ascii="Segoe UI" w:hAnsi="Segoe UI" w:eastAsia="Times New Roman" w:cs="Segoe UI"/>
            <w:color w:val="auto"/>
            <w:sz w:val="21"/>
            <w:szCs w:val="21"/>
            <w:u w:val="none"/>
            <w:vertAlign w:val="superscript"/>
            <w:lang w:eastAsia="en-IN"/>
          </w:rPr>
          <w:t>n</w:t>
        </w:r>
      </w:ins>
      <w:r>
        <w:br/>
      </w:r>
      <w:ins w:author="Unknown" w:id="1551050395">
        <w:r w:rsidRPr="2D784235" w:rsidR="00ED378E">
          <w:rPr>
            <w:rFonts w:ascii="Segoe UI" w:hAnsi="Segoe UI" w:eastAsia="Times New Roman" w:cs="Segoe UI"/>
            <w:color w:val="auto"/>
            <w:sz w:val="24"/>
            <w:szCs w:val="24"/>
            <w:u w:val="none"/>
            <w:lang w:eastAsia="en-IN"/>
          </w:rPr>
          <w:t>sin x = x - x</w:t>
        </w:r>
        <w:r w:rsidRPr="2D784235" w:rsidR="00ED378E">
          <w:rPr>
            <w:rFonts w:ascii="Segoe UI" w:hAnsi="Segoe UI" w:eastAsia="Times New Roman" w:cs="Segoe UI"/>
            <w:color w:val="auto"/>
            <w:sz w:val="21"/>
            <w:szCs w:val="21"/>
            <w:u w:val="none"/>
            <w:vertAlign w:val="superscript"/>
            <w:lang w:eastAsia="en-IN"/>
          </w:rPr>
          <w:t>3</w:t>
        </w:r>
        <w:r w:rsidRPr="2D784235" w:rsidR="00ED378E">
          <w:rPr>
            <w:rFonts w:ascii="Segoe UI" w:hAnsi="Segoe UI" w:eastAsia="Times New Roman" w:cs="Segoe UI"/>
            <w:color w:val="auto"/>
            <w:sz w:val="24"/>
            <w:szCs w:val="24"/>
            <w:u w:val="none"/>
            <w:lang w:eastAsia="en-IN"/>
          </w:rPr>
          <w:t xml:space="preserve">/3! + </w:t>
        </w:r>
        <w:r w:rsidRPr="2D784235" w:rsidR="00ED378E">
          <w:rPr>
            <w:rFonts w:ascii="Segoe UI" w:hAnsi="Segoe UI" w:eastAsia="Times New Roman" w:cs="Segoe UI"/>
            <w:color w:val="auto"/>
            <w:sz w:val="24"/>
            <w:szCs w:val="24"/>
            <w:u w:val="none"/>
            <w:lang w:eastAsia="en-IN"/>
          </w:rPr>
          <w:t>x</w:t>
        </w:r>
        <w:r w:rsidRPr="2D784235" w:rsidR="00ED378E">
          <w:rPr>
            <w:rFonts w:ascii="Segoe UI" w:hAnsi="Segoe UI" w:eastAsia="Times New Roman" w:cs="Segoe UI"/>
            <w:color w:val="auto"/>
            <w:sz w:val="21"/>
            <w:szCs w:val="21"/>
            <w:u w:val="none"/>
            <w:vertAlign w:val="superscript"/>
            <w:lang w:eastAsia="en-IN"/>
          </w:rPr>
          <w:t>5</w:t>
        </w:r>
        <w:r w:rsidRPr="2D784235" w:rsidR="00ED378E">
          <w:rPr>
            <w:rFonts w:ascii="Segoe UI" w:hAnsi="Segoe UI" w:eastAsia="Times New Roman" w:cs="Segoe UI"/>
            <w:color w:val="auto"/>
            <w:sz w:val="24"/>
            <w:szCs w:val="24"/>
            <w:u w:val="none"/>
            <w:lang w:eastAsia="en-IN"/>
          </w:rPr>
          <w:t xml:space="preserve">/5! - </w:t>
        </w:r>
        <w:r w:rsidRPr="2D784235" w:rsidR="00ED378E">
          <w:rPr>
            <w:rFonts w:ascii="Segoe UI" w:hAnsi="Segoe UI" w:eastAsia="Times New Roman" w:cs="Segoe UI"/>
            <w:color w:val="auto"/>
            <w:sz w:val="24"/>
            <w:szCs w:val="24"/>
            <w:u w:val="none"/>
            <w:lang w:eastAsia="en-IN"/>
          </w:rPr>
          <w:t>x</w:t>
        </w:r>
        <w:r w:rsidRPr="2D784235" w:rsidR="00ED378E">
          <w:rPr>
            <w:rFonts w:ascii="Segoe UI" w:hAnsi="Segoe UI" w:eastAsia="Times New Roman" w:cs="Segoe UI"/>
            <w:color w:val="auto"/>
            <w:sz w:val="21"/>
            <w:szCs w:val="21"/>
            <w:u w:val="none"/>
            <w:vertAlign w:val="superscript"/>
            <w:lang w:eastAsia="en-IN"/>
          </w:rPr>
          <w:t>7</w:t>
        </w:r>
        <w:r w:rsidRPr="2D784235" w:rsidR="00ED378E">
          <w:rPr>
            <w:rFonts w:ascii="Segoe UI" w:hAnsi="Segoe UI" w:eastAsia="Times New Roman" w:cs="Segoe UI"/>
            <w:color w:val="auto"/>
            <w:sz w:val="24"/>
            <w:szCs w:val="24"/>
            <w:u w:val="none"/>
            <w:lang w:eastAsia="en-IN"/>
          </w:rPr>
          <w:t xml:space="preserve">/7! + </w:t>
        </w:r>
        <w:r w:rsidRPr="2D784235" w:rsidR="00ED378E">
          <w:rPr>
            <w:rFonts w:ascii="Segoe UI" w:hAnsi="Segoe UI" w:eastAsia="Times New Roman" w:cs="Segoe UI"/>
            <w:color w:val="auto"/>
            <w:sz w:val="24"/>
            <w:szCs w:val="24"/>
            <w:u w:val="none"/>
            <w:lang w:eastAsia="en-IN"/>
          </w:rPr>
          <w:t>x</w:t>
        </w:r>
        <w:r w:rsidRPr="2D784235" w:rsidR="00ED378E">
          <w:rPr>
            <w:rFonts w:ascii="Segoe UI" w:hAnsi="Segoe UI" w:eastAsia="Times New Roman" w:cs="Segoe UI"/>
            <w:color w:val="auto"/>
            <w:sz w:val="21"/>
            <w:szCs w:val="21"/>
            <w:u w:val="none"/>
            <w:vertAlign w:val="superscript"/>
            <w:lang w:eastAsia="en-IN"/>
          </w:rPr>
          <w:t>9</w:t>
        </w:r>
        <w:r w:rsidRPr="2D784235" w:rsidR="00ED378E">
          <w:rPr>
            <w:rFonts w:ascii="Segoe UI" w:hAnsi="Segoe UI" w:eastAsia="Times New Roman" w:cs="Segoe UI"/>
            <w:color w:val="auto"/>
            <w:sz w:val="24"/>
            <w:szCs w:val="24"/>
            <w:u w:val="none"/>
            <w:lang w:eastAsia="en-IN"/>
          </w:rPr>
          <w:t>/9! ........ </w:t>
        </w:r>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"https://www.pyforschool.com/assignment/loops/sine-series.html" </w:instrText>
        </w:r>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ins>
    </w:p>
    <w:p xmlns:wp14="http://schemas.microsoft.com/office/word/2010/wordml" w:rsidRPr="00ED378E" w:rsidR="00ED378E" w:rsidP="2D784235" w:rsidRDefault="00ED378E" w14:paraId="7B351E36" wp14:textId="77777777">
      <w:pPr>
        <w:shd w:val="clear" w:color="auto" w:fill="FFFFFF" w:themeFill="background1"/>
        <w:spacing w:after="100" w:afterAutospacing="on" w:line="240" w:lineRule="auto"/>
        <w:rPr>
          <w:ins w:author="Unknown" w:id="410827402"/>
          <w:rFonts w:ascii="Segoe UI" w:hAnsi="Segoe UI" w:eastAsia="Times New Roman" w:cs="Segoe UI"/>
          <w:color w:val="auto"/>
          <w:sz w:val="24"/>
          <w:szCs w:val="24"/>
          <w:u w:val="none"/>
          <w:lang w:eastAsia="en-IN"/>
        </w:rPr>
      </w:pPr>
      <w:ins w:author="Unknown" w:id="1563853326">
        <w:r w:rsidRPr="2D784235" w:rsidR="00ED378E">
          <w:rPr>
            <w:rFonts w:ascii="Segoe UI" w:hAnsi="Segoe UI" w:eastAsia="Times New Roman" w:cs="Segoe UI"/>
            <w:b w:val="1"/>
            <w:bCs w:val="1"/>
            <w:color w:val="auto"/>
            <w:sz w:val="24"/>
            <w:szCs w:val="24"/>
            <w:u w:val="none"/>
            <w:lang w:eastAsia="en-IN"/>
          </w:rPr>
          <w:t>22. </w:t>
        </w:r>
        <w:r w:rsidRPr="2D784235" w:rsidR="00ED378E">
          <w:rPr>
            <w:rFonts w:ascii="Segoe UI" w:hAnsi="Segoe UI" w:eastAsia="Times New Roman" w:cs="Segoe UI"/>
            <w:color w:val="auto"/>
            <w:sz w:val="24"/>
            <w:szCs w:val="24"/>
            <w:u w:val="none"/>
            <w:lang w:eastAsia="en-IN"/>
          </w:rPr>
          <w:t xml:space="preserve">Write a program to compute cosine of x. The user should supply x and a positive integer n. We compute the cosine of x using the series and the computation should use all terms in the series up through the term involving </w:t>
        </w:r>
        <w:r w:rsidRPr="2D784235" w:rsidR="00ED378E">
          <w:rPr>
            <w:rFonts w:ascii="Segoe UI" w:hAnsi="Segoe UI" w:eastAsia="Times New Roman" w:cs="Segoe UI"/>
            <w:color w:val="auto"/>
            <w:sz w:val="24"/>
            <w:szCs w:val="24"/>
            <w:u w:val="none"/>
            <w:lang w:eastAsia="en-IN"/>
          </w:rPr>
          <w:t>x</w:t>
        </w:r>
        <w:r w:rsidRPr="2D784235" w:rsidR="00ED378E">
          <w:rPr>
            <w:rFonts w:ascii="Segoe UI" w:hAnsi="Segoe UI" w:eastAsia="Times New Roman" w:cs="Segoe UI"/>
            <w:color w:val="auto"/>
            <w:sz w:val="21"/>
            <w:szCs w:val="21"/>
            <w:u w:val="none"/>
            <w:vertAlign w:val="superscript"/>
            <w:lang w:eastAsia="en-IN"/>
          </w:rPr>
          <w:t>n</w:t>
        </w:r>
      </w:ins>
      <w:r>
        <w:br/>
      </w:r>
      <w:ins w:author="Unknown" w:id="345509817">
        <w:r w:rsidRPr="2D784235" w:rsidR="00ED378E">
          <w:rPr>
            <w:rFonts w:ascii="Segoe UI" w:hAnsi="Segoe UI" w:eastAsia="Times New Roman" w:cs="Segoe UI"/>
            <w:color w:val="auto"/>
            <w:sz w:val="24"/>
            <w:szCs w:val="24"/>
            <w:u w:val="none"/>
            <w:lang w:eastAsia="en-IN"/>
          </w:rPr>
          <w:t>cos</w:t>
        </w:r>
        <w:r w:rsidRPr="2D784235" w:rsidR="00ED378E">
          <w:rPr>
            <w:rFonts w:ascii="Segoe UI" w:hAnsi="Segoe UI" w:eastAsia="Times New Roman" w:cs="Segoe UI"/>
            <w:color w:val="auto"/>
            <w:sz w:val="24"/>
            <w:szCs w:val="24"/>
            <w:u w:val="none"/>
            <w:lang w:eastAsia="en-IN"/>
          </w:rPr>
          <w:t xml:space="preserve"> x = 1 - x</w:t>
        </w:r>
        <w:r w:rsidRPr="2D784235" w:rsidR="00ED378E">
          <w:rPr>
            <w:rFonts w:ascii="Segoe UI" w:hAnsi="Segoe UI" w:eastAsia="Times New Roman" w:cs="Segoe UI"/>
            <w:color w:val="auto"/>
            <w:sz w:val="21"/>
            <w:szCs w:val="21"/>
            <w:u w:val="none"/>
            <w:vertAlign w:val="superscript"/>
            <w:lang w:eastAsia="en-IN"/>
          </w:rPr>
          <w:t>2</w:t>
        </w:r>
        <w:r w:rsidRPr="2D784235" w:rsidR="00ED378E">
          <w:rPr>
            <w:rFonts w:ascii="Segoe UI" w:hAnsi="Segoe UI" w:eastAsia="Times New Roman" w:cs="Segoe UI"/>
            <w:color w:val="auto"/>
            <w:sz w:val="24"/>
            <w:szCs w:val="24"/>
            <w:u w:val="none"/>
            <w:lang w:eastAsia="en-IN"/>
          </w:rPr>
          <w:t xml:space="preserve">/2! + </w:t>
        </w:r>
        <w:r w:rsidRPr="2D784235" w:rsidR="00ED378E">
          <w:rPr>
            <w:rFonts w:ascii="Segoe UI" w:hAnsi="Segoe UI" w:eastAsia="Times New Roman" w:cs="Segoe UI"/>
            <w:color w:val="auto"/>
            <w:sz w:val="24"/>
            <w:szCs w:val="24"/>
            <w:u w:val="none"/>
            <w:lang w:eastAsia="en-IN"/>
          </w:rPr>
          <w:t>x</w:t>
        </w:r>
        <w:r w:rsidRPr="2D784235" w:rsidR="00ED378E">
          <w:rPr>
            <w:rFonts w:ascii="Segoe UI" w:hAnsi="Segoe UI" w:eastAsia="Times New Roman" w:cs="Segoe UI"/>
            <w:color w:val="auto"/>
            <w:sz w:val="21"/>
            <w:szCs w:val="21"/>
            <w:u w:val="none"/>
            <w:vertAlign w:val="superscript"/>
            <w:lang w:eastAsia="en-IN"/>
          </w:rPr>
          <w:t>4</w:t>
        </w:r>
        <w:r w:rsidRPr="2D784235" w:rsidR="00ED378E">
          <w:rPr>
            <w:rFonts w:ascii="Segoe UI" w:hAnsi="Segoe UI" w:eastAsia="Times New Roman" w:cs="Segoe UI"/>
            <w:color w:val="auto"/>
            <w:sz w:val="24"/>
            <w:szCs w:val="24"/>
            <w:u w:val="none"/>
            <w:lang w:eastAsia="en-IN"/>
          </w:rPr>
          <w:t xml:space="preserve">/4! - </w:t>
        </w:r>
        <w:r w:rsidRPr="2D784235" w:rsidR="00ED378E">
          <w:rPr>
            <w:rFonts w:ascii="Segoe UI" w:hAnsi="Segoe UI" w:eastAsia="Times New Roman" w:cs="Segoe UI"/>
            <w:color w:val="auto"/>
            <w:sz w:val="24"/>
            <w:szCs w:val="24"/>
            <w:u w:val="none"/>
            <w:lang w:eastAsia="en-IN"/>
          </w:rPr>
          <w:t>x</w:t>
        </w:r>
        <w:r w:rsidRPr="2D784235" w:rsidR="00ED378E">
          <w:rPr>
            <w:rFonts w:ascii="Segoe UI" w:hAnsi="Segoe UI" w:eastAsia="Times New Roman" w:cs="Segoe UI"/>
            <w:color w:val="auto"/>
            <w:sz w:val="21"/>
            <w:szCs w:val="21"/>
            <w:u w:val="none"/>
            <w:vertAlign w:val="superscript"/>
            <w:lang w:eastAsia="en-IN"/>
          </w:rPr>
          <w:t>6</w:t>
        </w:r>
        <w:r w:rsidRPr="2D784235" w:rsidR="00ED378E">
          <w:rPr>
            <w:rFonts w:ascii="Segoe UI" w:hAnsi="Segoe UI" w:eastAsia="Times New Roman" w:cs="Segoe UI"/>
            <w:color w:val="auto"/>
            <w:sz w:val="24"/>
            <w:szCs w:val="24"/>
            <w:u w:val="none"/>
            <w:lang w:eastAsia="en-IN"/>
          </w:rPr>
          <w:t>/6! .....</w:t>
        </w:r>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"https://www.pyforschool.com/assignment/loops/cos-series.html" </w:instrText>
        </w:r>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ins>
    </w:p>
    <w:p xmlns:wp14="http://schemas.microsoft.com/office/word/2010/wordml" w:rsidRPr="00ED378E" w:rsidR="00ED378E" w:rsidP="2D784235" w:rsidRDefault="00ED378E" w14:paraId="216F9BFA" wp14:textId="77777777" wp14:noSpellErr="1">
      <w:pPr>
        <w:shd w:val="clear" w:color="auto" w:fill="FFFFFF" w:themeFill="background1"/>
        <w:spacing w:after="100" w:afterAutospacing="on" w:line="240" w:lineRule="auto"/>
        <w:rPr>
          <w:ins w:author="Unknown" w:id="1303907390"/>
          <w:rFonts w:ascii="Segoe UI" w:hAnsi="Segoe UI" w:eastAsia="Times New Roman" w:cs="Segoe UI"/>
          <w:color w:val="auto"/>
          <w:sz w:val="24"/>
          <w:szCs w:val="24"/>
          <w:u w:val="none"/>
          <w:lang w:eastAsia="en-IN"/>
        </w:rPr>
      </w:pPr>
      <w:ins w:author="Unknown" w:id="1336710503">
        <w:r w:rsidRPr="2D784235" w:rsidR="00ED378E">
          <w:rPr>
            <w:rFonts w:ascii="Segoe UI" w:hAnsi="Segoe UI" w:eastAsia="Times New Roman" w:cs="Segoe UI"/>
            <w:b w:val="1"/>
            <w:bCs w:val="1"/>
            <w:color w:val="auto"/>
            <w:sz w:val="24"/>
            <w:szCs w:val="24"/>
            <w:u w:val="none"/>
            <w:lang w:eastAsia="en-IN"/>
          </w:rPr>
          <w:t>23. </w:t>
        </w:r>
        <w:r w:rsidRPr="2D784235" w:rsidR="00ED378E">
          <w:rPr>
            <w:rFonts w:ascii="Segoe UI" w:hAnsi="Segoe UI" w:eastAsia="Times New Roman" w:cs="Segoe UI"/>
            <w:color w:val="auto"/>
            <w:sz w:val="24"/>
            <w:szCs w:val="24"/>
            <w:u w:val="none"/>
            <w:lang w:eastAsia="en-IN"/>
          </w:rPr>
          <w:t>Write a program that generates a random number and asks the user to guess what the number is. If the user's guess is higher than the random number, the program should display "Too high, try again." If the user's guess is lower than the random number, the program should display "Too low, try again." The program should use a loop that repeats until the user correctly guesses the random number. Program should count and display number of tries to win the game. </w:t>
        </w:r>
        <w:r w:rsidRPr="2D784235">
          <w:rPr>
            <w:rFonts w:ascii="Segoe UI" w:hAnsi="Segoe UI" w:eastAsia="Times New Roman" w:cs="Segoe UI"/>
            <w:color w:val="343A40"/>
            <w:sz w:val="24"/>
            <w:szCs w:val="24"/>
            <w:lang w:eastAsia="en-IN"/>
          </w:rPr>
          <w:fldChar w:fldCharType="begin"/>
        </w:r>
        <w:r w:rsidRPr="2D784235">
          <w:rPr>
            <w:rFonts w:ascii="Segoe UI" w:hAnsi="Segoe UI" w:eastAsia="Times New Roman" w:cs="Segoe UI"/>
            <w:color w:val="343A40"/>
            <w:sz w:val="24"/>
            <w:szCs w:val="24"/>
            <w:lang w:eastAsia="en-IN"/>
          </w:rPr>
          <w:instrText xml:space="preserve"> HYPERLINK "https://www.pyforschool.com/assignment/loops/guess-my-number.html" </w:instrText>
        </w:r>
        <w:r w:rsidRPr="2D784235">
          <w:rPr>
            <w:rFonts w:ascii="Segoe UI" w:hAnsi="Segoe UI" w:eastAsia="Times New Roman" w:cs="Segoe UI"/>
            <w:color w:val="343A40"/>
            <w:sz w:val="24"/>
            <w:szCs w:val="24"/>
            <w:lang w:eastAsia="en-IN"/>
          </w:rPr>
          <w:fldChar w:fldCharType="separate"/>
        </w:r>
        <w:r w:rsidRPr="2D784235">
          <w:rPr>
            <w:rFonts w:ascii="Segoe UI" w:hAnsi="Segoe UI" w:eastAsia="Times New Roman" w:cs="Segoe UI"/>
            <w:color w:val="343A40"/>
            <w:sz w:val="24"/>
            <w:szCs w:val="24"/>
            <w:lang w:eastAsia="en-IN"/>
          </w:rPr>
          <w:fldChar w:fldCharType="end"/>
        </w:r>
      </w:ins>
    </w:p>
    <w:p xmlns:wp14="http://schemas.microsoft.com/office/word/2010/wordml" w:rsidR="00DF37EC" w:rsidP="2D784235" w:rsidRDefault="00DF37EC" w14:paraId="672A6659" wp14:textId="77777777" wp14:noSpellErr="1">
      <w:pPr>
        <w:rPr>
          <w:color w:val="auto"/>
          <w:u w:val="none"/>
        </w:rPr>
      </w:pPr>
    </w:p>
    <w:sectPr w:rsidR="00DF37E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view w:val="web"/>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78E"/>
    <w:rsid w:val="00DF37EC"/>
    <w:rsid w:val="00ED378E"/>
    <w:rsid w:val="10EAF526"/>
    <w:rsid w:val="18E1E9B6"/>
    <w:rsid w:val="2D784235"/>
    <w:rsid w:val="5DC5D777"/>
    <w:rsid w:val="60AD94CF"/>
    <w:rsid w:val="6B3666BE"/>
    <w:rsid w:val="725A2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02E3"/>
  <w15:docId w15:val="{d44d1487-d6cd-4ef6-b6b0-c147265864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5">
    <w:name w:val="heading 5"/>
    <w:basedOn w:val="Normal"/>
    <w:link w:val="Heading5Char"/>
    <w:uiPriority w:val="9"/>
    <w:qFormat/>
    <w:rsid w:val="00ED378E"/>
    <w:pPr>
      <w:spacing w:before="100" w:beforeAutospacing="1" w:after="100" w:afterAutospacing="1" w:line="240" w:lineRule="auto"/>
      <w:outlineLvl w:val="4"/>
    </w:pPr>
    <w:rPr>
      <w:rFonts w:ascii="Times New Roman" w:hAnsi="Times New Roman" w:eastAsia="Times New Roman" w:cs="Times New Roman"/>
      <w:b/>
      <w:bCs/>
      <w:sz w:val="20"/>
      <w:szCs w:val="20"/>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ED378E"/>
    <w:rPr>
      <w:rFonts w:ascii="Times New Roman" w:hAnsi="Times New Roman" w:eastAsia="Times New Roman" w:cs="Times New Roman"/>
      <w:b/>
      <w:bCs/>
      <w:sz w:val="20"/>
      <w:szCs w:val="20"/>
      <w:lang w:eastAsia="en-IN"/>
    </w:rPr>
  </w:style>
  <w:style w:type="paragraph" w:styleId="NormalWeb">
    <w:name w:val="Normal (Web)"/>
    <w:basedOn w:val="Normal"/>
    <w:uiPriority w:val="99"/>
    <w:semiHidden/>
    <w:unhideWhenUsed/>
    <w:rsid w:val="00ED378E"/>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ED378E"/>
    <w:rPr>
      <w:b/>
      <w:bCs/>
    </w:rPr>
  </w:style>
  <w:style w:type="character" w:styleId="Hyperlink">
    <w:name w:val="Hyperlink"/>
    <w:basedOn w:val="DefaultParagraphFont"/>
    <w:uiPriority w:val="99"/>
    <w:semiHidden/>
    <w:unhideWhenUsed/>
    <w:rsid w:val="00ED378E"/>
    <w:rPr>
      <w:color w:val="0000FF"/>
      <w:u w:val="single"/>
    </w:rPr>
  </w:style>
  <w:style w:type="paragraph" w:styleId="HTMLPreformatted">
    <w:name w:val="HTML Preformatted"/>
    <w:basedOn w:val="Normal"/>
    <w:link w:val="HTMLPreformattedChar"/>
    <w:uiPriority w:val="99"/>
    <w:semiHidden/>
    <w:unhideWhenUsed/>
    <w:rsid w:val="00E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ED378E"/>
    <w:rPr>
      <w:rFonts w:ascii="Courier New" w:hAnsi="Courier New" w:eastAsia="Times New Roman" w:cs="Courier New"/>
      <w:sz w:val="20"/>
      <w:szCs w:val="20"/>
      <w:lang w:eastAsia="en-IN"/>
    </w:rPr>
  </w:style>
  <w:style w:type="paragraph" w:styleId="BalloonText">
    <w:name w:val="Balloon Text"/>
    <w:basedOn w:val="Normal"/>
    <w:link w:val="BalloonTextChar"/>
    <w:uiPriority w:val="99"/>
    <w:semiHidden/>
    <w:unhideWhenUsed/>
    <w:rsid w:val="00ED378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D37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ED378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D378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D37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378E"/>
    <w:rPr>
      <w:b/>
      <w:bCs/>
    </w:rPr>
  </w:style>
  <w:style w:type="character" w:styleId="Hyperlink">
    <w:name w:val="Hyperlink"/>
    <w:basedOn w:val="DefaultParagraphFont"/>
    <w:uiPriority w:val="99"/>
    <w:semiHidden/>
    <w:unhideWhenUsed/>
    <w:rsid w:val="00ED378E"/>
    <w:rPr>
      <w:color w:val="0000FF"/>
      <w:u w:val="single"/>
    </w:rPr>
  </w:style>
  <w:style w:type="paragraph" w:styleId="HTMLPreformatted">
    <w:name w:val="HTML Preformatted"/>
    <w:basedOn w:val="Normal"/>
    <w:link w:val="HTMLPreformattedChar"/>
    <w:uiPriority w:val="99"/>
    <w:semiHidden/>
    <w:unhideWhenUsed/>
    <w:rsid w:val="00E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378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ED3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7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457732">
      <w:bodyDiv w:val="1"/>
      <w:marLeft w:val="0"/>
      <w:marRight w:val="0"/>
      <w:marTop w:val="0"/>
      <w:marBottom w:val="0"/>
      <w:divBdr>
        <w:top w:val="none" w:sz="0" w:space="0" w:color="auto"/>
        <w:left w:val="none" w:sz="0" w:space="0" w:color="auto"/>
        <w:bottom w:val="none" w:sz="0" w:space="0" w:color="auto"/>
        <w:right w:val="none" w:sz="0" w:space="0" w:color="auto"/>
      </w:divBdr>
      <w:divsChild>
        <w:div w:id="876550826">
          <w:marLeft w:val="-225"/>
          <w:marRight w:val="-225"/>
          <w:marTop w:val="0"/>
          <w:marBottom w:val="0"/>
          <w:divBdr>
            <w:top w:val="none" w:sz="0" w:space="0" w:color="auto"/>
            <w:left w:val="none" w:sz="0" w:space="0" w:color="auto"/>
            <w:bottom w:val="none" w:sz="0" w:space="0" w:color="auto"/>
            <w:right w:val="none" w:sz="0" w:space="0" w:color="auto"/>
          </w:divBdr>
          <w:divsChild>
            <w:div w:id="1173179435">
              <w:marLeft w:val="0"/>
              <w:marRight w:val="0"/>
              <w:marTop w:val="0"/>
              <w:marBottom w:val="0"/>
              <w:divBdr>
                <w:top w:val="none" w:sz="0" w:space="0" w:color="auto"/>
                <w:left w:val="none" w:sz="0" w:space="0" w:color="auto"/>
                <w:bottom w:val="none" w:sz="0" w:space="0" w:color="auto"/>
                <w:right w:val="none" w:sz="0" w:space="0" w:color="auto"/>
              </w:divBdr>
            </w:div>
            <w:div w:id="723993738">
              <w:marLeft w:val="0"/>
              <w:marRight w:val="0"/>
              <w:marTop w:val="0"/>
              <w:marBottom w:val="0"/>
              <w:divBdr>
                <w:top w:val="none" w:sz="0" w:space="0" w:color="auto"/>
                <w:left w:val="none" w:sz="0" w:space="0" w:color="auto"/>
                <w:bottom w:val="none" w:sz="0" w:space="0" w:color="auto"/>
                <w:right w:val="none" w:sz="0" w:space="0" w:color="auto"/>
              </w:divBdr>
            </w:div>
            <w:div w:id="1998418253">
              <w:marLeft w:val="0"/>
              <w:marRight w:val="0"/>
              <w:marTop w:val="0"/>
              <w:marBottom w:val="0"/>
              <w:divBdr>
                <w:top w:val="none" w:sz="0" w:space="0" w:color="auto"/>
                <w:left w:val="none" w:sz="0" w:space="0" w:color="auto"/>
                <w:bottom w:val="none" w:sz="0" w:space="0" w:color="auto"/>
                <w:right w:val="none" w:sz="0" w:space="0" w:color="auto"/>
              </w:divBdr>
            </w:div>
          </w:divsChild>
        </w:div>
        <w:div w:id="2040623523">
          <w:marLeft w:val="-225"/>
          <w:marRight w:val="-225"/>
          <w:marTop w:val="0"/>
          <w:marBottom w:val="0"/>
          <w:divBdr>
            <w:top w:val="none" w:sz="0" w:space="0" w:color="auto"/>
            <w:left w:val="none" w:sz="0" w:space="0" w:color="auto"/>
            <w:bottom w:val="none" w:sz="0" w:space="0" w:color="auto"/>
            <w:right w:val="none" w:sz="0" w:space="0" w:color="auto"/>
          </w:divBdr>
          <w:divsChild>
            <w:div w:id="2003897532">
              <w:marLeft w:val="0"/>
              <w:marRight w:val="0"/>
              <w:marTop w:val="0"/>
              <w:marBottom w:val="0"/>
              <w:divBdr>
                <w:top w:val="none" w:sz="0" w:space="0" w:color="auto"/>
                <w:left w:val="none" w:sz="0" w:space="0" w:color="auto"/>
                <w:bottom w:val="none" w:sz="0" w:space="0" w:color="auto"/>
                <w:right w:val="none" w:sz="0" w:space="0" w:color="auto"/>
              </w:divBdr>
            </w:div>
            <w:div w:id="323163985">
              <w:marLeft w:val="0"/>
              <w:marRight w:val="0"/>
              <w:marTop w:val="0"/>
              <w:marBottom w:val="0"/>
              <w:divBdr>
                <w:top w:val="none" w:sz="0" w:space="0" w:color="auto"/>
                <w:left w:val="none" w:sz="0" w:space="0" w:color="auto"/>
                <w:bottom w:val="none" w:sz="0" w:space="0" w:color="auto"/>
                <w:right w:val="none" w:sz="0" w:space="0" w:color="auto"/>
              </w:divBdr>
            </w:div>
            <w:div w:id="1185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customXml" Target="../customXml/item3.xml" Id="rId17" /><Relationship Type="http://schemas.microsoft.com/office/2007/relationships/stylesWithEffects" Target="stylesWithEffects.xml" Id="rId2" /><Relationship Type="http://schemas.openxmlformats.org/officeDocument/2006/relationships/customXml" Target="../customXml/item2.xml" Id="rId16" /><Relationship Type="http://schemas.openxmlformats.org/officeDocument/2006/relationships/styles" Target="styles.xml" Id="rId1" /><Relationship Type="http://schemas.openxmlformats.org/officeDocument/2006/relationships/customXml" Target="../customXml/item1.xml" Id="rId1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2.png" Id="R80b9387a7e1c49c6" /><Relationship Type="http://schemas.openxmlformats.org/officeDocument/2006/relationships/image" Target="/media/image2.jpg" Id="Rd793d9eebc114a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660993ECA8E943B5F3E7750166A288" ma:contentTypeVersion="2" ma:contentTypeDescription="Create a new document." ma:contentTypeScope="" ma:versionID="57d145589970ae68ba714108a0de8e44">
  <xsd:schema xmlns:xsd="http://www.w3.org/2001/XMLSchema" xmlns:xs="http://www.w3.org/2001/XMLSchema" xmlns:p="http://schemas.microsoft.com/office/2006/metadata/properties" xmlns:ns2="7fefb204-d9aa-4402-86af-2a06be88ac9f" targetNamespace="http://schemas.microsoft.com/office/2006/metadata/properties" ma:root="true" ma:fieldsID="374691fe8ebeccfc8fe37c0408365142" ns2:_="">
    <xsd:import namespace="7fefb204-d9aa-4402-86af-2a06be88ac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fb204-d9aa-4402-86af-2a06be88a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6C2A62-F182-4ECD-8247-96F446AC967B}"/>
</file>

<file path=customXml/itemProps2.xml><?xml version="1.0" encoding="utf-8"?>
<ds:datastoreItem xmlns:ds="http://schemas.openxmlformats.org/officeDocument/2006/customXml" ds:itemID="{7664C3B4-77B1-406F-A489-8364BC2284BF}"/>
</file>

<file path=customXml/itemProps3.xml><?xml version="1.0" encoding="utf-8"?>
<ds:datastoreItem xmlns:ds="http://schemas.openxmlformats.org/officeDocument/2006/customXml" ds:itemID="{E212C05C-85B5-4626-BF2D-E01E084A3B5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NUC</dc:creator>
  <lastModifiedBy>Shivam</lastModifiedBy>
  <revision>2</revision>
  <dcterms:created xsi:type="dcterms:W3CDTF">2020-08-13T12:19:00.0000000Z</dcterms:created>
  <dcterms:modified xsi:type="dcterms:W3CDTF">2021-03-18T11:05:43.6670762Z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0x010100F1660993ECA8E943B5F3E7750166A288</vt:lpwstr>
  </property>
</Properties>
</file>